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6ED89" w14:textId="77777777" w:rsidR="000D77AE" w:rsidRDefault="00000000">
      <w:pPr>
        <w:pBdr>
          <w:bottom w:val="single" w:sz="6" w:space="1" w:color="auto"/>
        </w:pBdr>
        <w:tabs>
          <w:tab w:val="left" w:pos="3720"/>
          <w:tab w:val="left" w:pos="8280"/>
        </w:tabs>
        <w:adjustRightInd w:val="0"/>
        <w:spacing w:line="480" w:lineRule="atLeast"/>
        <w:jc w:val="center"/>
        <w:rPr>
          <w:rFonts w:eastAsia="楷体"/>
          <w:b/>
          <w:bCs/>
          <w:spacing w:val="6"/>
          <w:sz w:val="36"/>
          <w:szCs w:val="36"/>
        </w:rPr>
      </w:pPr>
      <w:r>
        <w:rPr>
          <w:rFonts w:eastAsia="楷体"/>
          <w:b/>
          <w:bCs/>
          <w:spacing w:val="6"/>
          <w:sz w:val="36"/>
          <w:szCs w:val="36"/>
        </w:rPr>
        <w:t>说</w:t>
      </w:r>
      <w:r>
        <w:rPr>
          <w:rFonts w:eastAsia="楷体"/>
          <w:b/>
          <w:bCs/>
          <w:spacing w:val="6"/>
          <w:sz w:val="36"/>
          <w:szCs w:val="36"/>
        </w:rPr>
        <w:t xml:space="preserve">  </w:t>
      </w:r>
      <w:r>
        <w:rPr>
          <w:rFonts w:eastAsia="楷体"/>
          <w:b/>
          <w:bCs/>
          <w:spacing w:val="6"/>
          <w:sz w:val="36"/>
          <w:szCs w:val="36"/>
        </w:rPr>
        <w:t>明</w:t>
      </w:r>
      <w:r>
        <w:rPr>
          <w:rFonts w:eastAsia="楷体"/>
          <w:b/>
          <w:bCs/>
          <w:spacing w:val="6"/>
          <w:sz w:val="36"/>
          <w:szCs w:val="36"/>
        </w:rPr>
        <w:t xml:space="preserve">  </w:t>
      </w:r>
      <w:r>
        <w:rPr>
          <w:rFonts w:eastAsia="楷体"/>
          <w:b/>
          <w:bCs/>
          <w:spacing w:val="6"/>
          <w:sz w:val="36"/>
          <w:szCs w:val="36"/>
        </w:rPr>
        <w:t>书</w:t>
      </w:r>
    </w:p>
    <w:p w14:paraId="42A362DB" w14:textId="77777777" w:rsidR="000D77AE" w:rsidRDefault="000D77AE">
      <w:pPr>
        <w:adjustRightInd w:val="0"/>
        <w:spacing w:line="480" w:lineRule="atLeast"/>
        <w:jc w:val="center"/>
        <w:rPr>
          <w:rFonts w:eastAsia="楷体"/>
          <w:spacing w:val="6"/>
          <w:sz w:val="32"/>
          <w:szCs w:val="32"/>
        </w:rPr>
      </w:pPr>
    </w:p>
    <w:p w14:paraId="11144D58" w14:textId="4EE48C58" w:rsidR="000D77AE" w:rsidRDefault="00796010">
      <w:pPr>
        <w:adjustRightInd w:val="0"/>
        <w:spacing w:line="480" w:lineRule="atLeast"/>
        <w:jc w:val="center"/>
        <w:rPr>
          <w:rFonts w:eastAsia="楷体"/>
          <w:spacing w:val="6"/>
          <w:sz w:val="32"/>
          <w:szCs w:val="32"/>
        </w:rPr>
      </w:pPr>
      <w:r w:rsidRPr="00796010">
        <w:rPr>
          <w:rFonts w:eastAsia="楷体"/>
          <w:spacing w:val="6"/>
          <w:sz w:val="30"/>
          <w:szCs w:val="30"/>
        </w:rPr>
        <w:t>一种</w:t>
      </w:r>
      <w:bookmarkStart w:id="0" w:name="_Hlk150643773"/>
      <w:r w:rsidR="00646265">
        <w:rPr>
          <w:rFonts w:eastAsia="楷体" w:hint="eastAsia"/>
          <w:spacing w:val="6"/>
          <w:sz w:val="30"/>
          <w:szCs w:val="30"/>
        </w:rPr>
        <w:t>用于多人同屏场景下的并发渲染</w:t>
      </w:r>
      <w:bookmarkEnd w:id="0"/>
      <w:r>
        <w:rPr>
          <w:rFonts w:eastAsia="楷体"/>
          <w:sz w:val="32"/>
          <w:szCs w:val="32"/>
        </w:rPr>
        <w:t>方法、装置和设备</w:t>
      </w:r>
    </w:p>
    <w:p w14:paraId="52E7DE04" w14:textId="77777777" w:rsidR="000D77AE" w:rsidRDefault="000D77AE">
      <w:pPr>
        <w:adjustRightInd w:val="0"/>
        <w:snapToGrid w:val="0"/>
        <w:spacing w:line="480" w:lineRule="atLeast"/>
        <w:jc w:val="center"/>
        <w:rPr>
          <w:rFonts w:eastAsia="楷体"/>
          <w:spacing w:val="6"/>
          <w:sz w:val="30"/>
          <w:szCs w:val="30"/>
          <w:u w:val="single"/>
        </w:rPr>
      </w:pPr>
    </w:p>
    <w:p w14:paraId="243D305F" w14:textId="77777777" w:rsidR="000D77AE" w:rsidRDefault="00000000">
      <w:pPr>
        <w:adjustRightInd w:val="0"/>
        <w:snapToGrid w:val="0"/>
        <w:spacing w:line="480" w:lineRule="atLeast"/>
        <w:rPr>
          <w:rFonts w:eastAsia="楷体"/>
          <w:spacing w:val="6"/>
          <w:sz w:val="30"/>
          <w:szCs w:val="30"/>
          <w:u w:val="single"/>
        </w:rPr>
      </w:pPr>
      <w:r>
        <w:rPr>
          <w:rFonts w:eastAsia="楷体"/>
          <w:spacing w:val="6"/>
          <w:sz w:val="30"/>
          <w:szCs w:val="30"/>
          <w:u w:val="single"/>
        </w:rPr>
        <w:t>技术领域</w:t>
      </w:r>
    </w:p>
    <w:p w14:paraId="5A757C16" w14:textId="30E8F1B9" w:rsidR="000D77AE" w:rsidRDefault="00000000">
      <w:pPr>
        <w:adjustRightInd w:val="0"/>
        <w:snapToGrid w:val="0"/>
        <w:spacing w:line="480" w:lineRule="atLeast"/>
        <w:ind w:firstLineChars="200" w:firstLine="624"/>
        <w:rPr>
          <w:rFonts w:eastAsia="楷体"/>
          <w:spacing w:val="6"/>
          <w:sz w:val="30"/>
          <w:szCs w:val="30"/>
        </w:rPr>
      </w:pPr>
      <w:proofErr w:type="gramStart"/>
      <w:r>
        <w:rPr>
          <w:rFonts w:eastAsia="楷体"/>
          <w:spacing w:val="6"/>
          <w:sz w:val="30"/>
          <w:szCs w:val="30"/>
        </w:rPr>
        <w:t>本公开</w:t>
      </w:r>
      <w:proofErr w:type="gramEnd"/>
      <w:r>
        <w:rPr>
          <w:rFonts w:eastAsia="楷体"/>
          <w:spacing w:val="6"/>
          <w:sz w:val="30"/>
          <w:szCs w:val="30"/>
        </w:rPr>
        <w:t>的各实施例涉及</w:t>
      </w:r>
      <w:r w:rsidR="00FF2F91">
        <w:rPr>
          <w:rFonts w:eastAsia="楷体" w:hint="eastAsia"/>
          <w:spacing w:val="6"/>
          <w:sz w:val="30"/>
          <w:szCs w:val="30"/>
        </w:rPr>
        <w:t>虚拟人物</w:t>
      </w:r>
      <w:r w:rsidR="00646265">
        <w:rPr>
          <w:rFonts w:eastAsia="楷体" w:hint="eastAsia"/>
          <w:spacing w:val="6"/>
          <w:sz w:val="30"/>
          <w:szCs w:val="30"/>
        </w:rPr>
        <w:t>渲染的</w:t>
      </w:r>
      <w:r>
        <w:rPr>
          <w:rFonts w:eastAsia="楷体"/>
          <w:color w:val="000000"/>
          <w:spacing w:val="6"/>
          <w:kern w:val="0"/>
          <w:sz w:val="30"/>
          <w:szCs w:val="30"/>
        </w:rPr>
        <w:t>技术</w:t>
      </w:r>
      <w:r>
        <w:rPr>
          <w:rFonts w:eastAsia="楷体"/>
          <w:spacing w:val="6"/>
          <w:sz w:val="30"/>
          <w:szCs w:val="30"/>
        </w:rPr>
        <w:t>领域，尤其涉及</w:t>
      </w:r>
      <w:r w:rsidR="00796010" w:rsidRPr="00796010">
        <w:rPr>
          <w:rFonts w:eastAsia="楷体"/>
          <w:spacing w:val="6"/>
          <w:sz w:val="30"/>
          <w:szCs w:val="30"/>
        </w:rPr>
        <w:t>一种</w:t>
      </w:r>
      <w:r w:rsidR="00646265" w:rsidRPr="00646265">
        <w:rPr>
          <w:rFonts w:eastAsia="楷体" w:hint="eastAsia"/>
          <w:spacing w:val="6"/>
          <w:sz w:val="30"/>
          <w:szCs w:val="30"/>
        </w:rPr>
        <w:t>用于多人同屏场景下的并发渲染</w:t>
      </w:r>
      <w:r>
        <w:rPr>
          <w:rFonts w:eastAsia="楷体"/>
          <w:spacing w:val="6"/>
          <w:sz w:val="30"/>
          <w:szCs w:val="30"/>
        </w:rPr>
        <w:t>的技术。</w:t>
      </w:r>
    </w:p>
    <w:p w14:paraId="68262E15" w14:textId="77777777" w:rsidR="000D77AE" w:rsidRDefault="000D77AE">
      <w:pPr>
        <w:adjustRightInd w:val="0"/>
        <w:snapToGrid w:val="0"/>
        <w:spacing w:line="480" w:lineRule="atLeast"/>
        <w:ind w:firstLine="567"/>
        <w:textAlignment w:val="baseline"/>
        <w:rPr>
          <w:rFonts w:eastAsia="楷体"/>
          <w:spacing w:val="6"/>
          <w:kern w:val="0"/>
          <w:sz w:val="30"/>
          <w:szCs w:val="30"/>
        </w:rPr>
      </w:pPr>
    </w:p>
    <w:p w14:paraId="1BC2D085" w14:textId="77777777" w:rsidR="000D77AE" w:rsidRDefault="00000000">
      <w:pPr>
        <w:adjustRightInd w:val="0"/>
        <w:snapToGrid w:val="0"/>
        <w:spacing w:line="480" w:lineRule="atLeast"/>
        <w:rPr>
          <w:rFonts w:eastAsia="楷体"/>
          <w:spacing w:val="6"/>
          <w:sz w:val="30"/>
          <w:szCs w:val="30"/>
          <w:u w:val="single"/>
        </w:rPr>
      </w:pPr>
      <w:r>
        <w:rPr>
          <w:rFonts w:eastAsia="楷体"/>
          <w:spacing w:val="6"/>
          <w:sz w:val="30"/>
          <w:szCs w:val="30"/>
          <w:u w:val="single"/>
        </w:rPr>
        <w:t>背景技术</w:t>
      </w:r>
    </w:p>
    <w:p w14:paraId="39B58E9C" w14:textId="6F352988" w:rsidR="00E6229F" w:rsidRDefault="00646265" w:rsidP="00E6229F">
      <w:pPr>
        <w:adjustRightInd w:val="0"/>
        <w:snapToGrid w:val="0"/>
        <w:spacing w:line="480" w:lineRule="atLeast"/>
        <w:ind w:firstLineChars="200" w:firstLine="624"/>
        <w:rPr>
          <w:ins w:id="1" w:author="Zhao，Jing" w:date="2023-12-13T09:01:00Z"/>
          <w:rFonts w:eastAsia="楷体"/>
          <w:spacing w:val="6"/>
          <w:sz w:val="30"/>
          <w:szCs w:val="30"/>
        </w:rPr>
      </w:pPr>
      <w:r w:rsidRPr="00FC7827">
        <w:rPr>
          <w:rFonts w:eastAsia="楷体" w:hint="eastAsia"/>
          <w:spacing w:val="6"/>
          <w:sz w:val="30"/>
          <w:szCs w:val="30"/>
        </w:rPr>
        <w:t>针对多人同屏交互的场景，例如多人同时出现在同一交互场景，</w:t>
      </w:r>
      <w:ins w:id="2" w:author="Zhao，Jing" w:date="2023-12-13T08:59:00Z">
        <w:r w:rsidR="00E6229F">
          <w:rPr>
            <w:rFonts w:eastAsia="楷体" w:hint="eastAsia"/>
            <w:spacing w:val="6"/>
            <w:sz w:val="30"/>
            <w:szCs w:val="30"/>
          </w:rPr>
          <w:t>典型地如多人在线游戏，</w:t>
        </w:r>
      </w:ins>
      <w:ins w:id="3" w:author="Zhao，Jing" w:date="2023-12-13T09:00:00Z">
        <w:r w:rsidR="00E6229F" w:rsidRPr="00E6229F">
          <w:rPr>
            <w:rFonts w:eastAsia="楷体" w:hint="eastAsia"/>
            <w:spacing w:val="6"/>
            <w:sz w:val="30"/>
            <w:szCs w:val="30"/>
            <w:rPrChange w:id="4" w:author="Zhao，Jing" w:date="2023-12-13T09:00:00Z">
              <w:rPr>
                <w:rFonts w:hint="eastAsia"/>
              </w:rPr>
            </w:rPrChange>
          </w:rPr>
          <w:t>玩家可以自定义角色的外观，包括服装、武器和配件等。</w:t>
        </w:r>
      </w:ins>
      <w:ins w:id="5" w:author="Zhao，Jing" w:date="2023-12-13T09:11:00Z">
        <w:r w:rsidR="00D51179">
          <w:rPr>
            <w:rFonts w:eastAsia="楷体" w:hint="eastAsia"/>
            <w:spacing w:val="6"/>
            <w:sz w:val="30"/>
            <w:szCs w:val="30"/>
          </w:rPr>
          <w:t>其中，</w:t>
        </w:r>
      </w:ins>
      <w:ins w:id="6" w:author="Zhao，Jing" w:date="2023-12-13T09:00:00Z">
        <w:r w:rsidR="00E6229F" w:rsidRPr="00E6229F">
          <w:rPr>
            <w:rFonts w:eastAsia="楷体" w:hint="eastAsia"/>
            <w:spacing w:val="6"/>
            <w:sz w:val="30"/>
            <w:szCs w:val="30"/>
            <w:rPrChange w:id="7" w:author="Zhao，Jing" w:date="2023-12-13T09:00:00Z">
              <w:rPr>
                <w:rFonts w:hint="eastAsia"/>
              </w:rPr>
            </w:rPrChange>
          </w:rPr>
          <w:t>多人同屏换装可以让所有玩家看到其他玩家角色的当前装备，增强游戏的互动性和沉浸感。</w:t>
        </w:r>
      </w:ins>
    </w:p>
    <w:p w14:paraId="17544E5B" w14:textId="61884FAF" w:rsidR="00E6229F" w:rsidRPr="00D51179" w:rsidRDefault="00646265">
      <w:pPr>
        <w:adjustRightInd w:val="0"/>
        <w:snapToGrid w:val="0"/>
        <w:spacing w:line="480" w:lineRule="atLeast"/>
        <w:ind w:firstLineChars="200" w:firstLine="624"/>
        <w:rPr>
          <w:ins w:id="8" w:author="Zhao，Jing" w:date="2023-12-13T09:01:00Z"/>
          <w:rFonts w:eastAsia="楷体"/>
          <w:spacing w:val="6"/>
          <w:sz w:val="30"/>
          <w:szCs w:val="30"/>
          <w:rPrChange w:id="9" w:author="Zhao，Jing" w:date="2023-12-13T09:12:00Z">
            <w:rPr>
              <w:ins w:id="10" w:author="Zhao，Jing" w:date="2023-12-13T09:01:00Z"/>
            </w:rPr>
          </w:rPrChange>
        </w:rPr>
        <w:pPrChange w:id="11" w:author="Zhao，Jing" w:date="2023-12-13T09:12:00Z">
          <w:pPr>
            <w:pStyle w:val="a9"/>
          </w:pPr>
        </w:pPrChange>
      </w:pPr>
      <w:del w:id="12" w:author="Zhao，Jing" w:date="2023-12-13T09:11:00Z">
        <w:r w:rsidRPr="00FC7827" w:rsidDel="00D51179">
          <w:rPr>
            <w:rFonts w:eastAsia="楷体" w:hint="eastAsia"/>
            <w:spacing w:val="6"/>
            <w:sz w:val="30"/>
            <w:szCs w:val="30"/>
          </w:rPr>
          <w:delText>即多人同屏出现，</w:delText>
        </w:r>
      </w:del>
      <w:ins w:id="13" w:author="Zhao，Jing" w:date="2023-12-13T09:11:00Z">
        <w:r w:rsidR="00D51179">
          <w:rPr>
            <w:rFonts w:eastAsia="楷体" w:hint="eastAsia"/>
            <w:spacing w:val="6"/>
            <w:sz w:val="30"/>
            <w:szCs w:val="30"/>
          </w:rPr>
          <w:t>然而，对于</w:t>
        </w:r>
      </w:ins>
      <w:r w:rsidRPr="00FC7827">
        <w:rPr>
          <w:rFonts w:eastAsia="楷体" w:hint="eastAsia"/>
          <w:spacing w:val="6"/>
          <w:sz w:val="30"/>
          <w:szCs w:val="30"/>
        </w:rPr>
        <w:t>移动端</w:t>
      </w:r>
      <w:ins w:id="14" w:author="Zhao，Jing" w:date="2023-12-13T09:11:00Z">
        <w:r w:rsidR="00D51179">
          <w:rPr>
            <w:rFonts w:eastAsia="楷体" w:hint="eastAsia"/>
            <w:spacing w:val="6"/>
            <w:sz w:val="30"/>
            <w:szCs w:val="30"/>
          </w:rPr>
          <w:t>而言</w:t>
        </w:r>
      </w:ins>
      <w:r w:rsidRPr="00FC7827">
        <w:rPr>
          <w:rFonts w:eastAsia="楷体" w:hint="eastAsia"/>
          <w:spacing w:val="6"/>
          <w:sz w:val="30"/>
          <w:szCs w:val="30"/>
        </w:rPr>
        <w:t>，尤其是在中低端机型上，对这些虚拟人物在进行换装渲染时的性能表现很差。</w:t>
      </w:r>
      <w:ins w:id="15" w:author="Zhao，Jing" w:date="2023-12-13T09:01:00Z">
        <w:r w:rsidR="00E6229F" w:rsidRPr="00D51179">
          <w:rPr>
            <w:rFonts w:eastAsia="楷体"/>
            <w:spacing w:val="6"/>
            <w:sz w:val="30"/>
            <w:szCs w:val="30"/>
            <w:rPrChange w:id="16" w:author="Zhao，Jing" w:date="2023-12-13T09:12:00Z">
              <w:rPr>
                <w:rStyle w:val="aff2"/>
              </w:rPr>
            </w:rPrChange>
          </w:rPr>
          <w:annotationRef/>
        </w:r>
      </w:ins>
      <w:ins w:id="17" w:author="Zhao，Jing" w:date="2023-12-13T09:11:00Z">
        <w:r w:rsidR="00D51179">
          <w:rPr>
            <w:rFonts w:eastAsia="楷体" w:hint="eastAsia"/>
            <w:spacing w:val="6"/>
            <w:sz w:val="30"/>
            <w:szCs w:val="30"/>
          </w:rPr>
          <w:t>例如，</w:t>
        </w:r>
      </w:ins>
      <w:ins w:id="18" w:author="Zhao，Jing" w:date="2023-12-13T09:01:00Z">
        <w:r w:rsidR="00E6229F" w:rsidRPr="00D51179">
          <w:rPr>
            <w:rFonts w:eastAsia="楷体" w:hint="eastAsia"/>
            <w:spacing w:val="6"/>
            <w:sz w:val="30"/>
            <w:szCs w:val="30"/>
            <w:rPrChange w:id="19" w:author="Zhao，Jing" w:date="2023-12-13T09:12:00Z">
              <w:rPr>
                <w:rFonts w:hint="eastAsia"/>
              </w:rPr>
            </w:rPrChange>
          </w:rPr>
          <w:t>当同屏模型的数量增加到一定程度时，应用可能会</w:t>
        </w:r>
        <w:proofErr w:type="gramStart"/>
        <w:r w:rsidR="00E6229F" w:rsidRPr="00D51179">
          <w:rPr>
            <w:rFonts w:eastAsia="楷体" w:hint="eastAsia"/>
            <w:spacing w:val="6"/>
            <w:sz w:val="30"/>
            <w:szCs w:val="30"/>
            <w:rPrChange w:id="20" w:author="Zhao，Jing" w:date="2023-12-13T09:12:00Z">
              <w:rPr>
                <w:rFonts w:hint="eastAsia"/>
              </w:rPr>
            </w:rPrChange>
          </w:rPr>
          <w:t>开始卡顿</w:t>
        </w:r>
      </w:ins>
      <w:proofErr w:type="gramEnd"/>
      <w:ins w:id="21" w:author="Zhao，Jing" w:date="2023-12-13T09:13:00Z">
        <w:r w:rsidR="00D51179">
          <w:rPr>
            <w:rFonts w:eastAsia="楷体" w:hint="eastAsia"/>
            <w:spacing w:val="6"/>
            <w:sz w:val="30"/>
            <w:szCs w:val="30"/>
          </w:rPr>
          <w:t>，具体</w:t>
        </w:r>
      </w:ins>
      <w:ins w:id="22" w:author="Zhao，Jing" w:date="2023-12-13T09:14:00Z">
        <w:r w:rsidR="00D51179" w:rsidRPr="00DA2469">
          <w:rPr>
            <w:rFonts w:eastAsia="楷体"/>
            <w:spacing w:val="6"/>
            <w:sz w:val="30"/>
            <w:szCs w:val="30"/>
          </w:rPr>
          <w:t>可能表现为画面的停顿、动画的跳帧，或者响应用户输入的延迟。</w:t>
        </w:r>
        <w:r w:rsidR="00D51179" w:rsidRPr="00DA2469">
          <w:rPr>
            <w:rFonts w:eastAsia="楷体"/>
            <w:spacing w:val="6"/>
            <w:sz w:val="30"/>
            <w:szCs w:val="30"/>
          </w:rPr>
          <w:annotationRef/>
        </w:r>
      </w:ins>
      <w:ins w:id="23" w:author="Zhao，Jing" w:date="2023-12-13T09:01:00Z">
        <w:r w:rsidR="00E6229F" w:rsidRPr="00D51179">
          <w:rPr>
            <w:rFonts w:eastAsia="楷体" w:hint="eastAsia"/>
            <w:spacing w:val="6"/>
            <w:sz w:val="30"/>
            <w:szCs w:val="30"/>
            <w:rPrChange w:id="24" w:author="Zhao，Jing" w:date="2023-12-13T09:12:00Z">
              <w:rPr>
                <w:rFonts w:hint="eastAsia"/>
              </w:rPr>
            </w:rPrChange>
          </w:rPr>
          <w:t>这是因为渲染</w:t>
        </w:r>
      </w:ins>
      <w:ins w:id="25" w:author="Zhao，Jing" w:date="2023-12-13T09:15:00Z">
        <w:r w:rsidR="00D51179">
          <w:rPr>
            <w:rFonts w:eastAsia="楷体" w:hint="eastAsia"/>
            <w:spacing w:val="6"/>
            <w:sz w:val="30"/>
            <w:szCs w:val="30"/>
          </w:rPr>
          <w:t>的</w:t>
        </w:r>
      </w:ins>
      <w:ins w:id="26" w:author="Zhao，Jing" w:date="2023-12-13T09:01:00Z">
        <w:r w:rsidR="00E6229F" w:rsidRPr="00D51179">
          <w:rPr>
            <w:rFonts w:eastAsia="楷体" w:hint="eastAsia"/>
            <w:spacing w:val="6"/>
            <w:sz w:val="30"/>
            <w:szCs w:val="30"/>
            <w:rPrChange w:id="27" w:author="Zhao，Jing" w:date="2023-12-13T09:12:00Z">
              <w:rPr>
                <w:rFonts w:hint="eastAsia"/>
              </w:rPr>
            </w:rPrChange>
          </w:rPr>
          <w:t>模型</w:t>
        </w:r>
      </w:ins>
      <w:ins w:id="28" w:author="Zhao，Jing" w:date="2023-12-13T09:15:00Z">
        <w:r w:rsidR="00D51179">
          <w:rPr>
            <w:rFonts w:eastAsia="楷体" w:hint="eastAsia"/>
            <w:spacing w:val="6"/>
            <w:sz w:val="30"/>
            <w:szCs w:val="30"/>
          </w:rPr>
          <w:t>数量较多时，</w:t>
        </w:r>
      </w:ins>
      <w:ins w:id="29" w:author="Zhao，Jing" w:date="2023-12-13T09:01:00Z">
        <w:r w:rsidR="00E6229F" w:rsidRPr="00D51179">
          <w:rPr>
            <w:rFonts w:eastAsia="楷体" w:hint="eastAsia"/>
            <w:spacing w:val="6"/>
            <w:sz w:val="30"/>
            <w:szCs w:val="30"/>
            <w:rPrChange w:id="30" w:author="Zhao，Jing" w:date="2023-12-13T09:12:00Z">
              <w:rPr>
                <w:rFonts w:hint="eastAsia"/>
              </w:rPr>
            </w:rPrChange>
          </w:rPr>
          <w:t>需要大量的计算资源，如果计算资源不足，就可能导致卡顿</w:t>
        </w:r>
      </w:ins>
      <w:ins w:id="31" w:author="Zhao，Jing" w:date="2023-12-13T09:15:00Z">
        <w:r w:rsidR="00D51179">
          <w:rPr>
            <w:rFonts w:eastAsia="楷体" w:hint="eastAsia"/>
            <w:spacing w:val="6"/>
            <w:sz w:val="30"/>
            <w:szCs w:val="30"/>
          </w:rPr>
          <w:t>，其</w:t>
        </w:r>
      </w:ins>
      <w:ins w:id="32" w:author="Zhao，Jing" w:date="2023-12-13T09:01:00Z">
        <w:r w:rsidR="00E6229F" w:rsidRPr="00D51179">
          <w:rPr>
            <w:rFonts w:eastAsia="楷体" w:hint="eastAsia"/>
            <w:spacing w:val="6"/>
            <w:sz w:val="30"/>
            <w:szCs w:val="30"/>
            <w:rPrChange w:id="33" w:author="Zhao，Jing" w:date="2023-12-13T09:12:00Z">
              <w:rPr>
                <w:rFonts w:hint="eastAsia"/>
              </w:rPr>
            </w:rPrChange>
          </w:rPr>
          <w:t>硬件表现</w:t>
        </w:r>
      </w:ins>
      <w:ins w:id="34" w:author="Zhao，Jing" w:date="2023-12-13T09:15:00Z">
        <w:r w:rsidR="00D51179">
          <w:rPr>
            <w:rFonts w:eastAsia="楷体" w:hint="eastAsia"/>
            <w:spacing w:val="6"/>
            <w:sz w:val="30"/>
            <w:szCs w:val="30"/>
          </w:rPr>
          <w:t>例如</w:t>
        </w:r>
      </w:ins>
      <w:ins w:id="35" w:author="Zhao，Jing" w:date="2023-12-13T09:01:00Z">
        <w:r w:rsidR="00E6229F" w:rsidRPr="00D51179">
          <w:rPr>
            <w:rFonts w:eastAsia="楷体" w:hint="eastAsia"/>
            <w:spacing w:val="6"/>
            <w:sz w:val="30"/>
            <w:szCs w:val="30"/>
            <w:rPrChange w:id="36" w:author="Zhao，Jing" w:date="2023-12-13T09:12:00Z">
              <w:rPr>
                <w:rFonts w:hint="eastAsia"/>
              </w:rPr>
            </w:rPrChange>
          </w:rPr>
          <w:t>发热，软件表现</w:t>
        </w:r>
      </w:ins>
      <w:ins w:id="37" w:author="Zhao，Jing" w:date="2023-12-13T09:15:00Z">
        <w:r w:rsidR="00D51179">
          <w:rPr>
            <w:rFonts w:eastAsia="楷体" w:hint="eastAsia"/>
            <w:spacing w:val="6"/>
            <w:sz w:val="30"/>
            <w:szCs w:val="30"/>
          </w:rPr>
          <w:t>例如</w:t>
        </w:r>
      </w:ins>
      <w:ins w:id="38" w:author="Zhao，Jing" w:date="2023-12-13T09:01:00Z">
        <w:r w:rsidR="00E6229F" w:rsidRPr="00D51179">
          <w:rPr>
            <w:rFonts w:eastAsia="楷体"/>
            <w:spacing w:val="6"/>
            <w:sz w:val="30"/>
            <w:szCs w:val="30"/>
            <w:rPrChange w:id="39" w:author="Zhao，Jing" w:date="2023-12-13T09:12:00Z">
              <w:rPr/>
            </w:rPrChange>
          </w:rPr>
          <w:t>fps</w:t>
        </w:r>
        <w:r w:rsidR="00E6229F" w:rsidRPr="00D51179">
          <w:rPr>
            <w:rFonts w:eastAsia="楷体" w:hint="eastAsia"/>
            <w:spacing w:val="6"/>
            <w:sz w:val="30"/>
            <w:szCs w:val="30"/>
            <w:rPrChange w:id="40" w:author="Zhao，Jing" w:date="2023-12-13T09:12:00Z">
              <w:rPr>
                <w:rFonts w:hint="eastAsia"/>
              </w:rPr>
            </w:rPrChange>
          </w:rPr>
          <w:t>降低，严重卡死。</w:t>
        </w:r>
      </w:ins>
    </w:p>
    <w:p w14:paraId="703B7B5F" w14:textId="6773390C" w:rsidR="00646265" w:rsidRPr="00E6229F" w:rsidDel="00D51179" w:rsidRDefault="00646265" w:rsidP="00FC7827">
      <w:pPr>
        <w:adjustRightInd w:val="0"/>
        <w:snapToGrid w:val="0"/>
        <w:spacing w:line="480" w:lineRule="atLeast"/>
        <w:ind w:firstLineChars="200" w:firstLine="624"/>
        <w:rPr>
          <w:del w:id="41" w:author="Zhao，Jing" w:date="2023-12-13T09:16:00Z"/>
          <w:rFonts w:eastAsia="楷体"/>
          <w:spacing w:val="6"/>
          <w:sz w:val="30"/>
          <w:szCs w:val="30"/>
        </w:rPr>
      </w:pPr>
    </w:p>
    <w:p w14:paraId="01C7725E" w14:textId="77777777" w:rsidR="00646265" w:rsidRPr="00FC7827" w:rsidRDefault="00646265" w:rsidP="00FC7827">
      <w:pPr>
        <w:adjustRightInd w:val="0"/>
        <w:snapToGrid w:val="0"/>
        <w:spacing w:line="480" w:lineRule="atLeast"/>
        <w:ind w:firstLineChars="200" w:firstLine="624"/>
        <w:rPr>
          <w:rFonts w:eastAsia="楷体"/>
          <w:spacing w:val="6"/>
          <w:sz w:val="30"/>
          <w:szCs w:val="30"/>
        </w:rPr>
      </w:pPr>
    </w:p>
    <w:p w14:paraId="75A66E52" w14:textId="77777777" w:rsidR="000D77AE" w:rsidRDefault="00000000">
      <w:pPr>
        <w:adjustRightInd w:val="0"/>
        <w:snapToGrid w:val="0"/>
        <w:spacing w:line="480" w:lineRule="atLeast"/>
        <w:rPr>
          <w:rFonts w:eastAsia="楷体"/>
          <w:spacing w:val="6"/>
          <w:sz w:val="30"/>
          <w:szCs w:val="30"/>
          <w:u w:val="single"/>
        </w:rPr>
      </w:pPr>
      <w:r>
        <w:rPr>
          <w:rFonts w:eastAsia="楷体"/>
          <w:spacing w:val="6"/>
          <w:sz w:val="30"/>
          <w:szCs w:val="30"/>
          <w:u w:val="single"/>
        </w:rPr>
        <w:t>发明内容</w:t>
      </w:r>
    </w:p>
    <w:p w14:paraId="0CE338BA" w14:textId="7B8F70C3" w:rsidR="000D77AE" w:rsidRDefault="00000000">
      <w:pPr>
        <w:pStyle w:val="ad"/>
        <w:snapToGrid w:val="0"/>
        <w:ind w:firstLineChars="180" w:firstLine="562"/>
        <w:rPr>
          <w:rFonts w:ascii="Times New Roman" w:eastAsia="楷体" w:cs="Times New Roman"/>
          <w:spacing w:val="6"/>
        </w:rPr>
      </w:pPr>
      <w:proofErr w:type="gramStart"/>
      <w:r>
        <w:rPr>
          <w:rFonts w:ascii="Times New Roman" w:eastAsia="楷体" w:cs="Times New Roman"/>
          <w:spacing w:val="6"/>
        </w:rPr>
        <w:t>本公开</w:t>
      </w:r>
      <w:proofErr w:type="gramEnd"/>
      <w:r>
        <w:rPr>
          <w:rFonts w:ascii="Times New Roman" w:eastAsia="楷体" w:cs="Times New Roman"/>
          <w:spacing w:val="6"/>
        </w:rPr>
        <w:t>的各实施例的目的是提供</w:t>
      </w:r>
    </w:p>
    <w:p w14:paraId="2659F1A7" w14:textId="60271367" w:rsidR="000D77AE" w:rsidRDefault="00000000" w:rsidP="007E1A29">
      <w:pPr>
        <w:pStyle w:val="ad"/>
        <w:snapToGrid w:val="0"/>
        <w:ind w:firstLineChars="180" w:firstLine="562"/>
        <w:rPr>
          <w:rFonts w:ascii="Times New Roman" w:eastAsia="楷体" w:cs="Times New Roman"/>
        </w:rPr>
      </w:pPr>
      <w:r>
        <w:rPr>
          <w:rFonts w:ascii="Times New Roman" w:eastAsia="楷体" w:cs="Times New Roman"/>
          <w:spacing w:val="6"/>
        </w:rPr>
        <w:t>根据</w:t>
      </w:r>
      <w:proofErr w:type="gramStart"/>
      <w:r>
        <w:rPr>
          <w:rFonts w:ascii="Times New Roman" w:eastAsia="楷体" w:cs="Times New Roman"/>
          <w:spacing w:val="6"/>
        </w:rPr>
        <w:t>本公开</w:t>
      </w:r>
      <w:proofErr w:type="gramEnd"/>
      <w:r>
        <w:rPr>
          <w:rFonts w:ascii="Times New Roman" w:eastAsia="楷体" w:cs="Times New Roman"/>
          <w:spacing w:val="6"/>
        </w:rPr>
        <w:t>的一个方面，提供了</w:t>
      </w:r>
    </w:p>
    <w:p w14:paraId="5721AF4C" w14:textId="17CF38EA" w:rsidR="000D77AE" w:rsidRDefault="00000000" w:rsidP="007E1A29">
      <w:pPr>
        <w:pStyle w:val="ad"/>
        <w:snapToGrid w:val="0"/>
        <w:ind w:firstLineChars="180" w:firstLine="540"/>
        <w:rPr>
          <w:rFonts w:ascii="Times New Roman" w:eastAsia="楷体" w:cs="Times New Roman"/>
        </w:rPr>
      </w:pPr>
      <w:r>
        <w:rPr>
          <w:rFonts w:ascii="Times New Roman" w:eastAsia="楷体" w:cs="Times New Roman"/>
        </w:rPr>
        <w:t>根据一个实施例，</w:t>
      </w:r>
      <w:r w:rsidR="007E1A29" w:rsidDel="007E1A29">
        <w:rPr>
          <w:rFonts w:ascii="Times New Roman" w:eastAsia="楷体" w:cs="Times New Roman"/>
        </w:rPr>
        <w:t xml:space="preserve"> </w:t>
      </w:r>
    </w:p>
    <w:p w14:paraId="678DDBB1" w14:textId="761F749A" w:rsidR="000D77AE" w:rsidRDefault="00000000" w:rsidP="007E1A29">
      <w:pPr>
        <w:pStyle w:val="ad"/>
        <w:snapToGrid w:val="0"/>
        <w:ind w:firstLineChars="180" w:firstLine="562"/>
        <w:rPr>
          <w:rFonts w:ascii="Times New Roman" w:eastAsia="楷体" w:cs="Times New Roman"/>
          <w:spacing w:val="6"/>
        </w:rPr>
      </w:pPr>
      <w:r>
        <w:rPr>
          <w:rFonts w:ascii="Times New Roman" w:eastAsia="楷体" w:cs="Times New Roman"/>
          <w:spacing w:val="6"/>
        </w:rPr>
        <w:t>根据</w:t>
      </w:r>
      <w:proofErr w:type="gramStart"/>
      <w:r>
        <w:rPr>
          <w:rFonts w:ascii="Times New Roman" w:eastAsia="楷体" w:cs="Times New Roman"/>
          <w:spacing w:val="6"/>
        </w:rPr>
        <w:t>本公开</w:t>
      </w:r>
      <w:proofErr w:type="gramEnd"/>
      <w:r>
        <w:rPr>
          <w:rFonts w:ascii="Times New Roman" w:eastAsia="楷体" w:cs="Times New Roman"/>
          <w:spacing w:val="6"/>
        </w:rPr>
        <w:t>的一个方面，还提供了</w:t>
      </w:r>
    </w:p>
    <w:p w14:paraId="0BA26F12" w14:textId="77777777" w:rsidR="00EC29DB" w:rsidRDefault="00EC29DB" w:rsidP="007E1A29">
      <w:pPr>
        <w:pStyle w:val="ad"/>
        <w:snapToGrid w:val="0"/>
        <w:ind w:firstLineChars="180" w:firstLine="540"/>
        <w:rPr>
          <w:rFonts w:ascii="Times New Roman" w:eastAsia="楷体" w:cs="Times New Roman"/>
        </w:rPr>
      </w:pPr>
    </w:p>
    <w:p w14:paraId="4A6654E4" w14:textId="27D16DB4" w:rsidR="000D77AE" w:rsidRPr="003E61A2" w:rsidRDefault="00000000" w:rsidP="00230443">
      <w:pPr>
        <w:pStyle w:val="ad"/>
        <w:snapToGrid w:val="0"/>
        <w:ind w:firstLineChars="180" w:firstLine="562"/>
        <w:rPr>
          <w:rFonts w:ascii="Times New Roman" w:eastAsia="楷体" w:cs="Times New Roman"/>
          <w:spacing w:val="6"/>
        </w:rPr>
      </w:pPr>
      <w:proofErr w:type="gramStart"/>
      <w:r w:rsidRPr="003E61A2">
        <w:rPr>
          <w:rFonts w:ascii="Times New Roman" w:eastAsia="楷体" w:cs="Times New Roman"/>
          <w:spacing w:val="6"/>
        </w:rPr>
        <w:t>本公开</w:t>
      </w:r>
      <w:proofErr w:type="gramEnd"/>
      <w:r w:rsidRPr="003E61A2">
        <w:rPr>
          <w:rFonts w:ascii="Times New Roman" w:eastAsia="楷体" w:cs="Times New Roman"/>
          <w:spacing w:val="6"/>
        </w:rPr>
        <w:t>的各实施例</w:t>
      </w:r>
    </w:p>
    <w:p w14:paraId="52D39A0D" w14:textId="77777777" w:rsidR="000D77AE" w:rsidRDefault="00000000">
      <w:pPr>
        <w:pStyle w:val="ad"/>
        <w:snapToGrid w:val="0"/>
        <w:ind w:firstLineChars="180" w:firstLine="562"/>
        <w:rPr>
          <w:rFonts w:ascii="Times New Roman" w:eastAsia="楷体" w:cs="Times New Roman"/>
          <w:spacing w:val="6"/>
        </w:rPr>
      </w:pPr>
      <w:r>
        <w:rPr>
          <w:rFonts w:ascii="Times New Roman" w:eastAsia="楷体" w:cs="Times New Roman"/>
          <w:spacing w:val="6"/>
        </w:rPr>
        <w:t xml:space="preserve"> </w:t>
      </w:r>
    </w:p>
    <w:p w14:paraId="1AC9BBCB" w14:textId="77777777" w:rsidR="000D77AE" w:rsidRDefault="00000000">
      <w:pPr>
        <w:pStyle w:val="ad"/>
        <w:snapToGrid w:val="0"/>
        <w:ind w:firstLineChars="180" w:firstLine="562"/>
        <w:rPr>
          <w:rFonts w:ascii="Times New Roman" w:eastAsia="楷体" w:cs="Times New Roman"/>
          <w:spacing w:val="6"/>
          <w:u w:val="single"/>
        </w:rPr>
      </w:pPr>
      <w:r>
        <w:rPr>
          <w:rFonts w:ascii="Times New Roman" w:eastAsia="楷体" w:cs="Times New Roman"/>
          <w:spacing w:val="6"/>
          <w:u w:val="single"/>
        </w:rPr>
        <w:t>附图说明</w:t>
      </w:r>
    </w:p>
    <w:p w14:paraId="483610C5"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lastRenderedPageBreak/>
        <w:t>通过阅读参照以下附图所作的对非限制性实施例所作的详细描述，</w:t>
      </w:r>
      <w:proofErr w:type="gramStart"/>
      <w:r>
        <w:rPr>
          <w:rFonts w:eastAsia="楷体"/>
          <w:spacing w:val="6"/>
          <w:sz w:val="30"/>
          <w:szCs w:val="30"/>
        </w:rPr>
        <w:t>本公开</w:t>
      </w:r>
      <w:proofErr w:type="gramEnd"/>
      <w:r>
        <w:rPr>
          <w:rFonts w:eastAsia="楷体"/>
          <w:spacing w:val="6"/>
          <w:sz w:val="30"/>
          <w:szCs w:val="30"/>
        </w:rPr>
        <w:t>的其它特征、目的和优点将会变得更明显：</w:t>
      </w:r>
    </w:p>
    <w:p w14:paraId="5D2E2DFB" w14:textId="7C230CDF"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图</w:t>
      </w:r>
      <w:r>
        <w:rPr>
          <w:rFonts w:eastAsia="楷体"/>
          <w:spacing w:val="6"/>
          <w:sz w:val="30"/>
          <w:szCs w:val="30"/>
        </w:rPr>
        <w:t>1</w:t>
      </w:r>
      <w:r>
        <w:rPr>
          <w:rFonts w:eastAsia="楷体"/>
          <w:spacing w:val="6"/>
          <w:sz w:val="30"/>
          <w:szCs w:val="30"/>
        </w:rPr>
        <w:t>示出根据</w:t>
      </w:r>
      <w:proofErr w:type="gramStart"/>
      <w:r>
        <w:rPr>
          <w:rFonts w:eastAsia="楷体"/>
          <w:spacing w:val="6"/>
          <w:sz w:val="30"/>
          <w:szCs w:val="30"/>
        </w:rPr>
        <w:t>本公开</w:t>
      </w:r>
      <w:proofErr w:type="gramEnd"/>
      <w:r>
        <w:rPr>
          <w:rFonts w:eastAsia="楷体"/>
          <w:spacing w:val="6"/>
          <w:sz w:val="30"/>
          <w:szCs w:val="30"/>
        </w:rPr>
        <w:t>的一个实施例的方法流程图；</w:t>
      </w:r>
    </w:p>
    <w:p w14:paraId="4F75B19B" w14:textId="0F5C08B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图</w:t>
      </w:r>
      <w:r>
        <w:rPr>
          <w:rFonts w:eastAsia="楷体"/>
          <w:spacing w:val="6"/>
          <w:sz w:val="30"/>
          <w:szCs w:val="30"/>
        </w:rPr>
        <w:t>3</w:t>
      </w:r>
      <w:r>
        <w:rPr>
          <w:rFonts w:eastAsia="楷体"/>
          <w:spacing w:val="6"/>
          <w:sz w:val="30"/>
          <w:szCs w:val="30"/>
        </w:rPr>
        <w:t>示出根据</w:t>
      </w:r>
      <w:proofErr w:type="gramStart"/>
      <w:r>
        <w:rPr>
          <w:rFonts w:eastAsia="楷体"/>
          <w:spacing w:val="6"/>
          <w:sz w:val="30"/>
          <w:szCs w:val="30"/>
        </w:rPr>
        <w:t>本公开</w:t>
      </w:r>
      <w:proofErr w:type="gramEnd"/>
      <w:r>
        <w:rPr>
          <w:rFonts w:eastAsia="楷体"/>
          <w:spacing w:val="6"/>
          <w:sz w:val="30"/>
          <w:szCs w:val="30"/>
        </w:rPr>
        <w:t>的一个实施例的装置的示意图。</w:t>
      </w:r>
    </w:p>
    <w:p w14:paraId="712B74C7"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附图中相同或相似的附图标记代表相同或相似的部件。</w:t>
      </w:r>
    </w:p>
    <w:p w14:paraId="2B2BDE98" w14:textId="77777777" w:rsidR="000D77AE" w:rsidRDefault="000D77AE">
      <w:pPr>
        <w:adjustRightInd w:val="0"/>
        <w:snapToGrid w:val="0"/>
        <w:spacing w:line="480" w:lineRule="atLeast"/>
        <w:ind w:firstLineChars="200" w:firstLine="624"/>
        <w:rPr>
          <w:rFonts w:eastAsia="楷体"/>
          <w:spacing w:val="6"/>
          <w:sz w:val="30"/>
          <w:szCs w:val="30"/>
        </w:rPr>
      </w:pPr>
    </w:p>
    <w:p w14:paraId="4D074110" w14:textId="77777777" w:rsidR="000D77AE" w:rsidRDefault="00000000">
      <w:pPr>
        <w:adjustRightInd w:val="0"/>
        <w:snapToGrid w:val="0"/>
        <w:spacing w:line="480" w:lineRule="atLeast"/>
        <w:rPr>
          <w:rFonts w:eastAsia="楷体"/>
          <w:spacing w:val="6"/>
          <w:sz w:val="30"/>
          <w:szCs w:val="30"/>
          <w:u w:val="single"/>
        </w:rPr>
      </w:pPr>
      <w:r>
        <w:rPr>
          <w:rFonts w:eastAsia="楷体"/>
          <w:spacing w:val="6"/>
          <w:sz w:val="30"/>
          <w:szCs w:val="30"/>
          <w:u w:val="single"/>
        </w:rPr>
        <w:t>具体实施方式</w:t>
      </w:r>
    </w:p>
    <w:p w14:paraId="2A57E678"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以下将结合附图来进一步描述</w:t>
      </w:r>
      <w:proofErr w:type="gramStart"/>
      <w:r>
        <w:rPr>
          <w:rFonts w:eastAsia="楷体"/>
          <w:spacing w:val="6"/>
          <w:sz w:val="30"/>
          <w:szCs w:val="30"/>
        </w:rPr>
        <w:t>本公开</w:t>
      </w:r>
      <w:proofErr w:type="gramEnd"/>
      <w:r>
        <w:rPr>
          <w:rFonts w:eastAsia="楷体"/>
          <w:spacing w:val="6"/>
          <w:sz w:val="30"/>
          <w:szCs w:val="30"/>
        </w:rPr>
        <w:t>的具体实施例。</w:t>
      </w:r>
    </w:p>
    <w:p w14:paraId="09315367"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在更加详细地讨论示例性实施</w:t>
      </w:r>
      <w:proofErr w:type="gramStart"/>
      <w:r>
        <w:rPr>
          <w:rFonts w:eastAsia="楷体"/>
          <w:spacing w:val="6"/>
          <w:sz w:val="30"/>
          <w:szCs w:val="30"/>
        </w:rPr>
        <w:t>例之前</w:t>
      </w:r>
      <w:proofErr w:type="gramEnd"/>
      <w:r>
        <w:rPr>
          <w:rFonts w:eastAsia="楷体"/>
          <w:spacing w:val="6"/>
          <w:sz w:val="30"/>
          <w:szCs w:val="30"/>
        </w:rPr>
        <w:t>应当提到的是，</w:t>
      </w:r>
      <w:proofErr w:type="gramStart"/>
      <w:r>
        <w:rPr>
          <w:rFonts w:eastAsia="楷体"/>
          <w:spacing w:val="6"/>
          <w:sz w:val="30"/>
          <w:szCs w:val="30"/>
        </w:rPr>
        <w:t>本公开</w:t>
      </w:r>
      <w:proofErr w:type="gramEnd"/>
      <w:r>
        <w:rPr>
          <w:rFonts w:eastAsia="楷体"/>
          <w:spacing w:val="6"/>
          <w:sz w:val="30"/>
          <w:szCs w:val="30"/>
        </w:rPr>
        <w:t>的一些示例性实施例被描述为由方框图表述的装置和由流程图表述的过程或方法</w:t>
      </w:r>
      <w:r>
        <w:rPr>
          <w:rFonts w:eastAsia="微软雅黑"/>
          <w:spacing w:val="6"/>
          <w:sz w:val="30"/>
          <w:szCs w:val="30"/>
        </w:rPr>
        <w:t>｡</w:t>
      </w:r>
      <w:r>
        <w:rPr>
          <w:rFonts w:eastAsia="楷体"/>
          <w:spacing w:val="6"/>
          <w:sz w:val="30"/>
          <w:szCs w:val="30"/>
        </w:rPr>
        <w:t>虽然流程图将</w:t>
      </w:r>
      <w:proofErr w:type="gramStart"/>
      <w:r>
        <w:rPr>
          <w:rFonts w:eastAsia="楷体"/>
          <w:spacing w:val="6"/>
          <w:sz w:val="30"/>
          <w:szCs w:val="30"/>
        </w:rPr>
        <w:t>本公开</w:t>
      </w:r>
      <w:proofErr w:type="gramEnd"/>
      <w:r>
        <w:rPr>
          <w:rFonts w:eastAsia="楷体"/>
          <w:spacing w:val="6"/>
          <w:sz w:val="30"/>
          <w:szCs w:val="30"/>
        </w:rPr>
        <w:t>的各实施例的操作过程描述成顺序的处理，但是其中的许多操作可以被并行地、并发地或者同时实施。此外，各项操作的顺序可以被重新安排。</w:t>
      </w:r>
      <w:proofErr w:type="gramStart"/>
      <w:r>
        <w:rPr>
          <w:rFonts w:eastAsia="楷体"/>
          <w:spacing w:val="6"/>
          <w:sz w:val="30"/>
          <w:szCs w:val="30"/>
        </w:rPr>
        <w:t>本公开</w:t>
      </w:r>
      <w:proofErr w:type="gramEnd"/>
      <w:r>
        <w:rPr>
          <w:rFonts w:eastAsia="楷体"/>
          <w:spacing w:val="6"/>
          <w:sz w:val="30"/>
          <w:szCs w:val="30"/>
        </w:rPr>
        <w:t>的各实施例的过程可在其操作执行完毕时被终止，但也可包括未在所述流程图中示出的额外步骤</w:t>
      </w:r>
      <w:r>
        <w:rPr>
          <w:rFonts w:eastAsia="微软雅黑"/>
          <w:spacing w:val="6"/>
          <w:sz w:val="30"/>
          <w:szCs w:val="30"/>
        </w:rPr>
        <w:t>｡</w:t>
      </w:r>
      <w:proofErr w:type="gramStart"/>
      <w:r>
        <w:rPr>
          <w:rFonts w:eastAsia="楷体"/>
          <w:spacing w:val="6"/>
          <w:sz w:val="30"/>
          <w:szCs w:val="30"/>
        </w:rPr>
        <w:t>本公开</w:t>
      </w:r>
      <w:proofErr w:type="gramEnd"/>
      <w:r>
        <w:rPr>
          <w:rFonts w:eastAsia="楷体"/>
          <w:spacing w:val="6"/>
          <w:sz w:val="30"/>
          <w:szCs w:val="30"/>
        </w:rPr>
        <w:t>的各实施例的过程可以对应于方法、功能、规程、子例程、子程序等</w:t>
      </w:r>
      <w:r>
        <w:rPr>
          <w:rFonts w:eastAsia="微软雅黑"/>
          <w:spacing w:val="6"/>
          <w:sz w:val="30"/>
          <w:szCs w:val="30"/>
        </w:rPr>
        <w:t>｡</w:t>
      </w:r>
    </w:p>
    <w:p w14:paraId="445946AC"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以下讨论的由流程图示出的方法和由方框图示出的装置，可以通过硬件、软件、固件、中间件、微代码、硬件描述语言、或其任意组合实现</w:t>
      </w:r>
      <w:r>
        <w:rPr>
          <w:rFonts w:eastAsia="微软雅黑"/>
          <w:spacing w:val="6"/>
          <w:sz w:val="30"/>
          <w:szCs w:val="30"/>
        </w:rPr>
        <w:t>｡</w:t>
      </w:r>
      <w:r>
        <w:rPr>
          <w:rFonts w:eastAsia="楷体"/>
          <w:spacing w:val="6"/>
          <w:sz w:val="30"/>
          <w:szCs w:val="30"/>
        </w:rPr>
        <w:t>当以软件、固件、中间件或微代码实现时，执行必要任务的程序代码或代码段可被存储于机器或诸如存储介质的计算机可读介质</w:t>
      </w:r>
      <w:r>
        <w:rPr>
          <w:rFonts w:eastAsia="微软雅黑"/>
          <w:spacing w:val="6"/>
          <w:sz w:val="30"/>
          <w:szCs w:val="30"/>
        </w:rPr>
        <w:t>｡</w:t>
      </w:r>
      <w:r>
        <w:rPr>
          <w:rFonts w:eastAsia="楷体"/>
          <w:spacing w:val="6"/>
          <w:sz w:val="30"/>
          <w:szCs w:val="30"/>
        </w:rPr>
        <w:t>（一个或多个）处理器可以执行所述必要任务</w:t>
      </w:r>
      <w:r>
        <w:rPr>
          <w:rFonts w:eastAsia="微软雅黑"/>
          <w:spacing w:val="6"/>
          <w:sz w:val="30"/>
          <w:szCs w:val="30"/>
        </w:rPr>
        <w:t>｡</w:t>
      </w:r>
    </w:p>
    <w:p w14:paraId="2FF90D6D"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类似地，还将理解任何流程表、流程图、状态转换图，诸如此类，表示各种过程，其可以被充分地描述为存储于计算机可读介质内的程序代码并因此被计算机设备或处理器执行，无论这些计算机设备或处理器是否被</w:t>
      </w:r>
      <w:proofErr w:type="gramStart"/>
      <w:r>
        <w:rPr>
          <w:rFonts w:eastAsia="楷体"/>
          <w:spacing w:val="6"/>
          <w:sz w:val="30"/>
          <w:szCs w:val="30"/>
        </w:rPr>
        <w:t>明确示</w:t>
      </w:r>
      <w:proofErr w:type="gramEnd"/>
      <w:r>
        <w:rPr>
          <w:rFonts w:eastAsia="楷体"/>
          <w:spacing w:val="6"/>
          <w:sz w:val="30"/>
          <w:szCs w:val="30"/>
        </w:rPr>
        <w:t>出。</w:t>
      </w:r>
    </w:p>
    <w:p w14:paraId="0084D961"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本文中，术语</w:t>
      </w:r>
      <w:r>
        <w:rPr>
          <w:rFonts w:eastAsia="楷体"/>
          <w:spacing w:val="6"/>
          <w:sz w:val="30"/>
          <w:szCs w:val="30"/>
        </w:rPr>
        <w:t>“</w:t>
      </w:r>
      <w:r>
        <w:rPr>
          <w:rFonts w:eastAsia="楷体"/>
          <w:spacing w:val="6"/>
          <w:sz w:val="30"/>
          <w:szCs w:val="30"/>
        </w:rPr>
        <w:t>存储介质</w:t>
      </w:r>
      <w:r>
        <w:rPr>
          <w:rFonts w:eastAsia="楷体"/>
          <w:spacing w:val="6"/>
          <w:sz w:val="30"/>
          <w:szCs w:val="30"/>
        </w:rPr>
        <w:t>”</w:t>
      </w:r>
      <w:r>
        <w:rPr>
          <w:rFonts w:eastAsia="楷体"/>
          <w:spacing w:val="6"/>
          <w:sz w:val="30"/>
          <w:szCs w:val="30"/>
        </w:rPr>
        <w:t>可以表示一个或多个用于存储数据的设备，包括只读存储器（</w:t>
      </w:r>
      <w:r>
        <w:rPr>
          <w:rFonts w:eastAsia="楷体"/>
          <w:spacing w:val="6"/>
          <w:sz w:val="30"/>
          <w:szCs w:val="30"/>
        </w:rPr>
        <w:t>ROM</w:t>
      </w:r>
      <w:r>
        <w:rPr>
          <w:rFonts w:eastAsia="楷体"/>
          <w:spacing w:val="6"/>
          <w:sz w:val="30"/>
          <w:szCs w:val="30"/>
        </w:rPr>
        <w:t>），随机存取存储器（</w:t>
      </w:r>
      <w:r>
        <w:rPr>
          <w:rFonts w:eastAsia="楷体"/>
          <w:spacing w:val="6"/>
          <w:sz w:val="30"/>
          <w:szCs w:val="30"/>
        </w:rPr>
        <w:t>RAM</w:t>
      </w:r>
      <w:r>
        <w:rPr>
          <w:rFonts w:eastAsia="楷体"/>
          <w:spacing w:val="6"/>
          <w:sz w:val="30"/>
          <w:szCs w:val="30"/>
        </w:rPr>
        <w:t>），磁性</w:t>
      </w:r>
      <w:r>
        <w:rPr>
          <w:rFonts w:eastAsia="楷体"/>
          <w:spacing w:val="6"/>
          <w:sz w:val="30"/>
          <w:szCs w:val="30"/>
        </w:rPr>
        <w:t>RAM</w:t>
      </w:r>
      <w:r>
        <w:rPr>
          <w:rFonts w:eastAsia="楷体"/>
          <w:spacing w:val="6"/>
          <w:sz w:val="30"/>
          <w:szCs w:val="30"/>
        </w:rPr>
        <w:t>，内核存储器，磁盘存储介质，光存储介质，闪</w:t>
      </w:r>
      <w:proofErr w:type="gramStart"/>
      <w:r>
        <w:rPr>
          <w:rFonts w:eastAsia="楷体"/>
          <w:spacing w:val="6"/>
          <w:sz w:val="30"/>
          <w:szCs w:val="30"/>
        </w:rPr>
        <w:t>存设备</w:t>
      </w:r>
      <w:proofErr w:type="gramEnd"/>
      <w:r>
        <w:rPr>
          <w:rFonts w:eastAsia="楷体"/>
          <w:spacing w:val="6"/>
          <w:sz w:val="30"/>
          <w:szCs w:val="30"/>
        </w:rPr>
        <w:t>和</w:t>
      </w:r>
      <w:r>
        <w:rPr>
          <w:rFonts w:eastAsia="楷体"/>
          <w:spacing w:val="6"/>
          <w:sz w:val="30"/>
          <w:szCs w:val="30"/>
        </w:rPr>
        <w:t>/</w:t>
      </w:r>
      <w:r>
        <w:rPr>
          <w:rFonts w:eastAsia="楷体"/>
          <w:spacing w:val="6"/>
          <w:sz w:val="30"/>
          <w:szCs w:val="30"/>
        </w:rPr>
        <w:t>或其他用于存储信息的机器可读介质</w:t>
      </w:r>
      <w:r>
        <w:rPr>
          <w:rFonts w:eastAsia="微软雅黑"/>
          <w:spacing w:val="6"/>
          <w:sz w:val="30"/>
          <w:szCs w:val="30"/>
        </w:rPr>
        <w:t>｡</w:t>
      </w:r>
      <w:r>
        <w:rPr>
          <w:rFonts w:eastAsia="楷体"/>
          <w:spacing w:val="6"/>
          <w:sz w:val="30"/>
          <w:szCs w:val="30"/>
        </w:rPr>
        <w:t>术语</w:t>
      </w:r>
      <w:r>
        <w:rPr>
          <w:rFonts w:eastAsia="楷体"/>
          <w:spacing w:val="6"/>
          <w:sz w:val="30"/>
          <w:szCs w:val="30"/>
        </w:rPr>
        <w:t>“</w:t>
      </w:r>
      <w:r>
        <w:rPr>
          <w:rFonts w:eastAsia="楷体"/>
          <w:spacing w:val="6"/>
          <w:sz w:val="30"/>
          <w:szCs w:val="30"/>
        </w:rPr>
        <w:t>计算机可读介质</w:t>
      </w:r>
      <w:r>
        <w:rPr>
          <w:rFonts w:eastAsia="楷体"/>
          <w:spacing w:val="6"/>
          <w:sz w:val="30"/>
          <w:szCs w:val="30"/>
        </w:rPr>
        <w:t>”</w:t>
      </w:r>
      <w:r>
        <w:rPr>
          <w:rFonts w:eastAsia="楷体"/>
          <w:spacing w:val="6"/>
          <w:sz w:val="30"/>
          <w:szCs w:val="30"/>
        </w:rPr>
        <w:t>可包括但不限于，便</w:t>
      </w:r>
      <w:r>
        <w:rPr>
          <w:rFonts w:eastAsia="楷体"/>
          <w:spacing w:val="6"/>
          <w:sz w:val="30"/>
          <w:szCs w:val="30"/>
        </w:rPr>
        <w:lastRenderedPageBreak/>
        <w:t>携的或固定的存储设备，光存储设备，及各种其他能够存储和</w:t>
      </w:r>
      <w:r>
        <w:rPr>
          <w:rFonts w:eastAsia="楷体"/>
          <w:spacing w:val="6"/>
          <w:sz w:val="30"/>
          <w:szCs w:val="30"/>
        </w:rPr>
        <w:t>/</w:t>
      </w:r>
      <w:r>
        <w:rPr>
          <w:rFonts w:eastAsia="楷体"/>
          <w:spacing w:val="6"/>
          <w:sz w:val="30"/>
          <w:szCs w:val="30"/>
        </w:rPr>
        <w:t>或包含指令和</w:t>
      </w:r>
      <w:r>
        <w:rPr>
          <w:rFonts w:eastAsia="楷体"/>
          <w:spacing w:val="6"/>
          <w:sz w:val="30"/>
          <w:szCs w:val="30"/>
        </w:rPr>
        <w:t>/</w:t>
      </w:r>
      <w:r>
        <w:rPr>
          <w:rFonts w:eastAsia="楷体"/>
          <w:spacing w:val="6"/>
          <w:sz w:val="30"/>
          <w:szCs w:val="30"/>
        </w:rPr>
        <w:t>或数据的介质</w:t>
      </w:r>
      <w:r>
        <w:rPr>
          <w:rFonts w:eastAsia="微软雅黑"/>
          <w:spacing w:val="6"/>
          <w:sz w:val="30"/>
          <w:szCs w:val="30"/>
        </w:rPr>
        <w:t>｡</w:t>
      </w:r>
    </w:p>
    <w:p w14:paraId="03941C5C"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代码段可表示规程、功能、子程序、程序、例程、子例程、模块、软件包、类，或指令、数据结构或程序描述的任一组合</w:t>
      </w:r>
      <w:r>
        <w:rPr>
          <w:rFonts w:eastAsia="微软雅黑"/>
          <w:spacing w:val="6"/>
          <w:sz w:val="30"/>
          <w:szCs w:val="30"/>
        </w:rPr>
        <w:t>｡</w:t>
      </w:r>
      <w:r>
        <w:rPr>
          <w:rFonts w:eastAsia="楷体"/>
          <w:spacing w:val="6"/>
          <w:sz w:val="30"/>
          <w:szCs w:val="30"/>
        </w:rPr>
        <w:t>一个代码</w:t>
      </w:r>
      <w:proofErr w:type="gramStart"/>
      <w:r>
        <w:rPr>
          <w:rFonts w:eastAsia="楷体"/>
          <w:spacing w:val="6"/>
          <w:sz w:val="30"/>
          <w:szCs w:val="30"/>
        </w:rPr>
        <w:t>段可以</w:t>
      </w:r>
      <w:proofErr w:type="gramEnd"/>
      <w:r>
        <w:rPr>
          <w:rFonts w:eastAsia="楷体"/>
          <w:spacing w:val="6"/>
          <w:sz w:val="30"/>
          <w:szCs w:val="30"/>
        </w:rPr>
        <w:t>通过传递和</w:t>
      </w:r>
      <w:r>
        <w:rPr>
          <w:rFonts w:eastAsia="楷体"/>
          <w:spacing w:val="6"/>
          <w:sz w:val="30"/>
          <w:szCs w:val="30"/>
        </w:rPr>
        <w:t>/</w:t>
      </w:r>
      <w:r>
        <w:rPr>
          <w:rFonts w:eastAsia="楷体"/>
          <w:spacing w:val="6"/>
          <w:sz w:val="30"/>
          <w:szCs w:val="30"/>
        </w:rPr>
        <w:t>或接收信息、数据、自变量、参数或存储内容，与另一个代码段或硬件电路相耦合</w:t>
      </w:r>
      <w:r>
        <w:rPr>
          <w:rFonts w:eastAsia="微软雅黑"/>
          <w:spacing w:val="6"/>
          <w:sz w:val="30"/>
          <w:szCs w:val="30"/>
        </w:rPr>
        <w:t>｡</w:t>
      </w:r>
      <w:r>
        <w:rPr>
          <w:rFonts w:eastAsia="楷体"/>
          <w:spacing w:val="6"/>
          <w:sz w:val="30"/>
          <w:szCs w:val="30"/>
        </w:rPr>
        <w:t>信息、自变量、参数、数据等，可以经由包括存储共享、信息传递、令牌传递、网络传输等任一合适方式，被传递、转发或发射</w:t>
      </w:r>
      <w:r>
        <w:rPr>
          <w:rFonts w:eastAsia="微软雅黑"/>
          <w:spacing w:val="6"/>
          <w:sz w:val="30"/>
          <w:szCs w:val="30"/>
        </w:rPr>
        <w:t>｡</w:t>
      </w:r>
    </w:p>
    <w:p w14:paraId="641098CA" w14:textId="77777777" w:rsidR="000D77AE" w:rsidRDefault="00000000">
      <w:pPr>
        <w:adjustRightInd w:val="0"/>
        <w:snapToGrid w:val="0"/>
        <w:spacing w:line="480" w:lineRule="atLeast"/>
        <w:ind w:firstLineChars="200" w:firstLine="624"/>
        <w:rPr>
          <w:rFonts w:eastAsia="楷体"/>
          <w:spacing w:val="6"/>
          <w:sz w:val="30"/>
          <w:szCs w:val="30"/>
        </w:rPr>
      </w:pPr>
      <w:bookmarkStart w:id="42" w:name="_Hlk140244880"/>
      <w:r>
        <w:rPr>
          <w:rFonts w:eastAsia="楷体"/>
          <w:spacing w:val="6"/>
          <w:sz w:val="30"/>
          <w:szCs w:val="30"/>
        </w:rPr>
        <w:t>在上下文中所称</w:t>
      </w:r>
      <w:r>
        <w:rPr>
          <w:rFonts w:eastAsia="楷体"/>
          <w:spacing w:val="6"/>
          <w:sz w:val="30"/>
          <w:szCs w:val="30"/>
        </w:rPr>
        <w:t>“</w:t>
      </w:r>
      <w:r>
        <w:rPr>
          <w:rFonts w:eastAsia="楷体"/>
          <w:spacing w:val="6"/>
          <w:sz w:val="30"/>
          <w:szCs w:val="30"/>
        </w:rPr>
        <w:t>计算机设备</w:t>
      </w:r>
      <w:r>
        <w:rPr>
          <w:rFonts w:eastAsia="楷体"/>
          <w:spacing w:val="6"/>
          <w:sz w:val="30"/>
          <w:szCs w:val="30"/>
        </w:rPr>
        <w:t>”</w:t>
      </w:r>
      <w:r>
        <w:rPr>
          <w:rFonts w:eastAsia="楷体"/>
          <w:spacing w:val="6"/>
          <w:sz w:val="30"/>
          <w:szCs w:val="30"/>
        </w:rPr>
        <w:t>，是指可以通过运行预定程序或指令来执行数值计算和</w:t>
      </w:r>
      <w:r>
        <w:rPr>
          <w:rFonts w:eastAsia="楷体"/>
          <w:spacing w:val="6"/>
          <w:sz w:val="30"/>
          <w:szCs w:val="30"/>
        </w:rPr>
        <w:t>/</w:t>
      </w:r>
      <w:r>
        <w:rPr>
          <w:rFonts w:eastAsia="楷体"/>
          <w:spacing w:val="6"/>
          <w:sz w:val="30"/>
          <w:szCs w:val="30"/>
        </w:rPr>
        <w:t>或逻辑计算等预定处理过程的电子设备，其至少可以包括处理器与存储器，其中由处理器执行在存储器中预存的程序指令来执行预定处理过程，或是由</w:t>
      </w:r>
      <w:r>
        <w:rPr>
          <w:rFonts w:eastAsia="楷体"/>
          <w:spacing w:val="6"/>
          <w:sz w:val="30"/>
          <w:szCs w:val="30"/>
        </w:rPr>
        <w:t>ASIC</w:t>
      </w:r>
      <w:r>
        <w:rPr>
          <w:rFonts w:eastAsia="楷体"/>
          <w:spacing w:val="6"/>
          <w:sz w:val="30"/>
          <w:szCs w:val="30"/>
        </w:rPr>
        <w:t>、</w:t>
      </w:r>
      <w:r>
        <w:rPr>
          <w:rFonts w:eastAsia="楷体"/>
          <w:spacing w:val="6"/>
          <w:sz w:val="30"/>
          <w:szCs w:val="30"/>
        </w:rPr>
        <w:t>FPGA</w:t>
      </w:r>
      <w:r>
        <w:rPr>
          <w:rFonts w:eastAsia="楷体"/>
          <w:spacing w:val="6"/>
          <w:sz w:val="30"/>
          <w:szCs w:val="30"/>
        </w:rPr>
        <w:t>、</w:t>
      </w:r>
      <w:r>
        <w:rPr>
          <w:rFonts w:eastAsia="楷体"/>
          <w:spacing w:val="6"/>
          <w:sz w:val="30"/>
          <w:szCs w:val="30"/>
        </w:rPr>
        <w:t>DSP</w:t>
      </w:r>
      <w:r>
        <w:rPr>
          <w:rFonts w:eastAsia="楷体"/>
          <w:spacing w:val="6"/>
          <w:sz w:val="30"/>
          <w:szCs w:val="30"/>
        </w:rPr>
        <w:t>等硬件执行预定处理过程，或是由上述二者组合来实现。</w:t>
      </w:r>
    </w:p>
    <w:p w14:paraId="6BC25887"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上述</w:t>
      </w:r>
      <w:r>
        <w:rPr>
          <w:rFonts w:eastAsia="楷体"/>
          <w:spacing w:val="6"/>
          <w:sz w:val="30"/>
          <w:szCs w:val="30"/>
        </w:rPr>
        <w:t>“</w:t>
      </w:r>
      <w:r>
        <w:rPr>
          <w:rFonts w:eastAsia="楷体"/>
          <w:spacing w:val="6"/>
          <w:sz w:val="30"/>
          <w:szCs w:val="30"/>
        </w:rPr>
        <w:t>计算机设备</w:t>
      </w:r>
      <w:r>
        <w:rPr>
          <w:rFonts w:eastAsia="楷体"/>
          <w:spacing w:val="6"/>
          <w:sz w:val="30"/>
          <w:szCs w:val="30"/>
        </w:rPr>
        <w:t>”</w:t>
      </w:r>
      <w:r>
        <w:rPr>
          <w:rFonts w:eastAsia="楷体"/>
          <w:spacing w:val="6"/>
          <w:sz w:val="30"/>
          <w:szCs w:val="30"/>
        </w:rPr>
        <w:t>通常以通用计算机设备的形式表现，其组件可以包括但不限于：一个或者多个处理器或者处理单元、系统存储器。系统存储器可以包括易失性存储器形式的计算机可读介质，例如随机存取存储器（</w:t>
      </w:r>
      <w:r>
        <w:rPr>
          <w:rFonts w:eastAsia="楷体"/>
          <w:spacing w:val="6"/>
          <w:sz w:val="30"/>
          <w:szCs w:val="30"/>
        </w:rPr>
        <w:t>RAM</w:t>
      </w:r>
      <w:r>
        <w:rPr>
          <w:rFonts w:eastAsia="楷体"/>
          <w:spacing w:val="6"/>
          <w:sz w:val="30"/>
          <w:szCs w:val="30"/>
        </w:rPr>
        <w:t>）和</w:t>
      </w:r>
      <w:r>
        <w:rPr>
          <w:rFonts w:eastAsia="楷体"/>
          <w:spacing w:val="6"/>
          <w:sz w:val="30"/>
          <w:szCs w:val="30"/>
        </w:rPr>
        <w:t>/</w:t>
      </w:r>
      <w:r>
        <w:rPr>
          <w:rFonts w:eastAsia="楷体"/>
          <w:spacing w:val="6"/>
          <w:sz w:val="30"/>
          <w:szCs w:val="30"/>
        </w:rPr>
        <w:t>或高速缓存存储器。</w:t>
      </w:r>
      <w:r>
        <w:rPr>
          <w:rFonts w:eastAsia="楷体"/>
          <w:spacing w:val="6"/>
          <w:sz w:val="30"/>
          <w:szCs w:val="30"/>
        </w:rPr>
        <w:t>“</w:t>
      </w:r>
      <w:r>
        <w:rPr>
          <w:rFonts w:eastAsia="楷体"/>
          <w:spacing w:val="6"/>
          <w:sz w:val="30"/>
          <w:szCs w:val="30"/>
        </w:rPr>
        <w:t>计算机设备</w:t>
      </w:r>
      <w:r>
        <w:rPr>
          <w:rFonts w:eastAsia="楷体"/>
          <w:spacing w:val="6"/>
          <w:sz w:val="30"/>
          <w:szCs w:val="30"/>
        </w:rPr>
        <w:t>”</w:t>
      </w:r>
      <w:r>
        <w:rPr>
          <w:rFonts w:eastAsia="楷体"/>
          <w:spacing w:val="6"/>
          <w:sz w:val="30"/>
          <w:szCs w:val="30"/>
        </w:rPr>
        <w:t>可以进一步包括其它可移动</w:t>
      </w:r>
      <w:r>
        <w:rPr>
          <w:rFonts w:eastAsia="楷体"/>
          <w:spacing w:val="6"/>
          <w:sz w:val="30"/>
          <w:szCs w:val="30"/>
        </w:rPr>
        <w:t>/</w:t>
      </w:r>
      <w:r>
        <w:rPr>
          <w:rFonts w:eastAsia="楷体"/>
          <w:spacing w:val="6"/>
          <w:sz w:val="30"/>
          <w:szCs w:val="30"/>
        </w:rPr>
        <w:t>不可移动的、易失性</w:t>
      </w:r>
      <w:r>
        <w:rPr>
          <w:rFonts w:eastAsia="楷体"/>
          <w:spacing w:val="6"/>
          <w:sz w:val="30"/>
          <w:szCs w:val="30"/>
        </w:rPr>
        <w:t>/</w:t>
      </w:r>
      <w:r>
        <w:rPr>
          <w:rFonts w:eastAsia="楷体"/>
          <w:spacing w:val="6"/>
          <w:sz w:val="30"/>
          <w:szCs w:val="30"/>
        </w:rPr>
        <w:t>非易失性计算机可读存储介质。存储器可以包括至少一个计算机程序产品，该计算机程序产品具有一组（例如至少一个）程序模块，这些程序模块被配置以执行</w:t>
      </w:r>
      <w:proofErr w:type="gramStart"/>
      <w:r>
        <w:rPr>
          <w:rFonts w:eastAsia="楷体"/>
          <w:spacing w:val="6"/>
          <w:sz w:val="30"/>
          <w:szCs w:val="30"/>
        </w:rPr>
        <w:t>本公开</w:t>
      </w:r>
      <w:proofErr w:type="gramEnd"/>
      <w:r>
        <w:rPr>
          <w:rFonts w:eastAsia="楷体"/>
          <w:spacing w:val="6"/>
          <w:sz w:val="30"/>
          <w:szCs w:val="30"/>
        </w:rPr>
        <w:t>各实施例的功能和</w:t>
      </w:r>
      <w:r>
        <w:rPr>
          <w:rFonts w:eastAsia="楷体"/>
          <w:spacing w:val="6"/>
          <w:sz w:val="30"/>
          <w:szCs w:val="30"/>
        </w:rPr>
        <w:t>/</w:t>
      </w:r>
      <w:r>
        <w:rPr>
          <w:rFonts w:eastAsia="楷体"/>
          <w:spacing w:val="6"/>
          <w:sz w:val="30"/>
          <w:szCs w:val="30"/>
        </w:rPr>
        <w:t>或方法。处理器通过运行存储在存储器中的程序，从而执行各种功能应用以及数据处理。</w:t>
      </w:r>
    </w:p>
    <w:p w14:paraId="19CB1726"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例如，存储器中存储有用于执行</w:t>
      </w:r>
      <w:proofErr w:type="gramStart"/>
      <w:r>
        <w:rPr>
          <w:rFonts w:eastAsia="楷体"/>
          <w:spacing w:val="6"/>
          <w:sz w:val="30"/>
          <w:szCs w:val="30"/>
        </w:rPr>
        <w:t>本公开</w:t>
      </w:r>
      <w:proofErr w:type="gramEnd"/>
      <w:r>
        <w:rPr>
          <w:rFonts w:eastAsia="楷体"/>
          <w:spacing w:val="6"/>
          <w:sz w:val="30"/>
          <w:szCs w:val="30"/>
        </w:rPr>
        <w:t>多个实施例的各项功能和处理的计算机程序，处理器执行相应计算机程序时，</w:t>
      </w:r>
      <w:proofErr w:type="gramStart"/>
      <w:r>
        <w:rPr>
          <w:rFonts w:eastAsia="楷体"/>
          <w:spacing w:val="6"/>
          <w:sz w:val="30"/>
          <w:szCs w:val="30"/>
        </w:rPr>
        <w:t>本公开</w:t>
      </w:r>
      <w:proofErr w:type="gramEnd"/>
      <w:r>
        <w:rPr>
          <w:rFonts w:eastAsia="楷体"/>
          <w:spacing w:val="6"/>
          <w:sz w:val="30"/>
          <w:szCs w:val="30"/>
        </w:rPr>
        <w:t>的多个实施例被实现。</w:t>
      </w:r>
    </w:p>
    <w:p w14:paraId="1F43DA0F"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典型地，计算机设备例如可以是用户设备或网络设备，甚至是两者的集合。其中，所述用户设备包括但不限于个人计算机（</w:t>
      </w:r>
      <w:r>
        <w:rPr>
          <w:rFonts w:eastAsia="楷体"/>
          <w:spacing w:val="6"/>
          <w:sz w:val="30"/>
          <w:szCs w:val="30"/>
        </w:rPr>
        <w:t>PC</w:t>
      </w:r>
      <w:r>
        <w:rPr>
          <w:rFonts w:eastAsia="楷体"/>
          <w:spacing w:val="6"/>
          <w:sz w:val="30"/>
          <w:szCs w:val="30"/>
        </w:rPr>
        <w:t>）、笔记本电脑、移动终端等，所述移动终端包括但不限于智能手机、平板电脑等；所述网络设备包括但不限于单个网络服务器、多个网络服务</w:t>
      </w:r>
      <w:r>
        <w:rPr>
          <w:rFonts w:eastAsia="楷体"/>
          <w:spacing w:val="6"/>
          <w:sz w:val="30"/>
          <w:szCs w:val="30"/>
        </w:rPr>
        <w:lastRenderedPageBreak/>
        <w:t>器组成的服务器组或基于云计算（</w:t>
      </w:r>
      <w:r>
        <w:rPr>
          <w:rFonts w:eastAsia="楷体"/>
          <w:spacing w:val="6"/>
          <w:sz w:val="30"/>
          <w:szCs w:val="30"/>
        </w:rPr>
        <w:t>Cloud Computing</w:t>
      </w:r>
      <w:r>
        <w:rPr>
          <w:rFonts w:eastAsia="楷体"/>
          <w:spacing w:val="6"/>
          <w:sz w:val="30"/>
          <w:szCs w:val="30"/>
        </w:rPr>
        <w:t>）的由大量计算机或网络服务器构成的云，其中，</w:t>
      </w:r>
      <w:proofErr w:type="gramStart"/>
      <w:r>
        <w:rPr>
          <w:rFonts w:eastAsia="楷体"/>
          <w:spacing w:val="6"/>
          <w:sz w:val="30"/>
          <w:szCs w:val="30"/>
        </w:rPr>
        <w:t>云计算</w:t>
      </w:r>
      <w:proofErr w:type="gramEnd"/>
      <w:r>
        <w:rPr>
          <w:rFonts w:eastAsia="楷体"/>
          <w:spacing w:val="6"/>
          <w:sz w:val="30"/>
          <w:szCs w:val="30"/>
        </w:rPr>
        <w:t>是分布式计算的一种，由一群松散耦合的计算机集组成的一个超级虚拟计算机。其中，所述计算机设备可单独运行来实现</w:t>
      </w:r>
      <w:proofErr w:type="gramStart"/>
      <w:r>
        <w:rPr>
          <w:rFonts w:eastAsia="楷体"/>
          <w:spacing w:val="6"/>
          <w:sz w:val="30"/>
          <w:szCs w:val="30"/>
        </w:rPr>
        <w:t>本公开</w:t>
      </w:r>
      <w:proofErr w:type="gramEnd"/>
      <w:r>
        <w:rPr>
          <w:rFonts w:eastAsia="楷体"/>
          <w:spacing w:val="6"/>
          <w:sz w:val="30"/>
          <w:szCs w:val="30"/>
        </w:rPr>
        <w:t>的各实施例，也可接入网络并通过与网络中的其他计算机设备的交互操作来实现</w:t>
      </w:r>
      <w:proofErr w:type="gramStart"/>
      <w:r>
        <w:rPr>
          <w:rFonts w:eastAsia="楷体"/>
          <w:spacing w:val="6"/>
          <w:sz w:val="30"/>
          <w:szCs w:val="30"/>
        </w:rPr>
        <w:t>本公开</w:t>
      </w:r>
      <w:proofErr w:type="gramEnd"/>
      <w:r>
        <w:rPr>
          <w:rFonts w:eastAsia="楷体"/>
          <w:spacing w:val="6"/>
          <w:sz w:val="30"/>
          <w:szCs w:val="30"/>
        </w:rPr>
        <w:t>的各实施例。其中，所述计算机设备所处的网络包括但不限于互联网、广域网、城域网、局域网、</w:t>
      </w:r>
      <w:r>
        <w:rPr>
          <w:rFonts w:eastAsia="楷体"/>
          <w:spacing w:val="6"/>
          <w:sz w:val="30"/>
          <w:szCs w:val="30"/>
        </w:rPr>
        <w:t>VPN</w:t>
      </w:r>
      <w:r>
        <w:rPr>
          <w:rFonts w:eastAsia="楷体"/>
          <w:spacing w:val="6"/>
          <w:sz w:val="30"/>
          <w:szCs w:val="30"/>
        </w:rPr>
        <w:t>网络等。</w:t>
      </w:r>
    </w:p>
    <w:p w14:paraId="09112F58"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需要说明的是，所述用户设备、网络设备和网络等仅为举例，其他现有的或今后可能出现的计算设备或网络如可适用于</w:t>
      </w:r>
      <w:proofErr w:type="gramStart"/>
      <w:r>
        <w:rPr>
          <w:rFonts w:eastAsia="楷体"/>
          <w:spacing w:val="6"/>
          <w:sz w:val="30"/>
          <w:szCs w:val="30"/>
        </w:rPr>
        <w:t>本公开</w:t>
      </w:r>
      <w:proofErr w:type="gramEnd"/>
      <w:r>
        <w:rPr>
          <w:rFonts w:eastAsia="楷体"/>
          <w:spacing w:val="6"/>
          <w:sz w:val="30"/>
          <w:szCs w:val="30"/>
        </w:rPr>
        <w:t>的实施例，也应包含在</w:t>
      </w:r>
      <w:proofErr w:type="gramStart"/>
      <w:r>
        <w:rPr>
          <w:rFonts w:eastAsia="楷体"/>
          <w:spacing w:val="6"/>
          <w:sz w:val="30"/>
          <w:szCs w:val="30"/>
        </w:rPr>
        <w:t>本公开</w:t>
      </w:r>
      <w:proofErr w:type="gramEnd"/>
      <w:r>
        <w:rPr>
          <w:rFonts w:eastAsia="楷体"/>
          <w:spacing w:val="6"/>
          <w:sz w:val="30"/>
          <w:szCs w:val="30"/>
        </w:rPr>
        <w:t>的保护范围以内，并以引用方式包含于此。</w:t>
      </w:r>
    </w:p>
    <w:p w14:paraId="7351F7CA"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这里所公开的具体结构和功能细节仅仅是代表性的，并且是用于描述</w:t>
      </w:r>
      <w:proofErr w:type="gramStart"/>
      <w:r>
        <w:rPr>
          <w:rFonts w:eastAsia="楷体"/>
          <w:spacing w:val="6"/>
          <w:sz w:val="30"/>
          <w:szCs w:val="30"/>
        </w:rPr>
        <w:t>本公开</w:t>
      </w:r>
      <w:proofErr w:type="gramEnd"/>
      <w:r>
        <w:rPr>
          <w:rFonts w:eastAsia="楷体"/>
          <w:spacing w:val="6"/>
          <w:sz w:val="30"/>
          <w:szCs w:val="30"/>
        </w:rPr>
        <w:t>的示例性实施例的目的。但是</w:t>
      </w:r>
      <w:proofErr w:type="gramStart"/>
      <w:r>
        <w:rPr>
          <w:rFonts w:eastAsia="楷体"/>
          <w:spacing w:val="6"/>
          <w:sz w:val="30"/>
          <w:szCs w:val="30"/>
        </w:rPr>
        <w:t>本公开</w:t>
      </w:r>
      <w:proofErr w:type="gramEnd"/>
      <w:r>
        <w:rPr>
          <w:rFonts w:eastAsia="楷体"/>
          <w:spacing w:val="6"/>
          <w:sz w:val="30"/>
          <w:szCs w:val="30"/>
        </w:rPr>
        <w:t>的各实施例可以通过许多替换形式来具体实现，并且不应当被解释</w:t>
      </w:r>
      <w:proofErr w:type="gramStart"/>
      <w:r>
        <w:rPr>
          <w:rFonts w:eastAsia="楷体"/>
          <w:spacing w:val="6"/>
          <w:sz w:val="30"/>
          <w:szCs w:val="30"/>
        </w:rPr>
        <w:t>成仅仅</w:t>
      </w:r>
      <w:proofErr w:type="gramEnd"/>
      <w:r>
        <w:rPr>
          <w:rFonts w:eastAsia="楷体"/>
          <w:spacing w:val="6"/>
          <w:sz w:val="30"/>
          <w:szCs w:val="30"/>
        </w:rPr>
        <w:t>受限于这里所阐述的实施例。</w:t>
      </w:r>
      <w:bookmarkEnd w:id="42"/>
    </w:p>
    <w:p w14:paraId="2A9C02C2"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应当理解的是，虽然在这里可能使用了术语</w:t>
      </w:r>
      <w:r>
        <w:rPr>
          <w:rFonts w:eastAsia="楷体"/>
          <w:spacing w:val="6"/>
          <w:sz w:val="30"/>
          <w:szCs w:val="30"/>
        </w:rPr>
        <w:t>“</w:t>
      </w:r>
      <w:r>
        <w:rPr>
          <w:rFonts w:eastAsia="楷体"/>
          <w:spacing w:val="6"/>
          <w:sz w:val="30"/>
          <w:szCs w:val="30"/>
        </w:rPr>
        <w:t>第一</w:t>
      </w:r>
      <w:r>
        <w:rPr>
          <w:rFonts w:eastAsia="楷体"/>
          <w:spacing w:val="6"/>
          <w:sz w:val="30"/>
          <w:szCs w:val="30"/>
        </w:rPr>
        <w:t>”</w:t>
      </w:r>
      <w:r>
        <w:rPr>
          <w:rFonts w:eastAsia="楷体"/>
          <w:spacing w:val="6"/>
          <w:sz w:val="30"/>
          <w:szCs w:val="30"/>
        </w:rPr>
        <w:t>、</w:t>
      </w:r>
      <w:r>
        <w:rPr>
          <w:rFonts w:eastAsia="楷体"/>
          <w:spacing w:val="6"/>
          <w:sz w:val="30"/>
          <w:szCs w:val="30"/>
        </w:rPr>
        <w:t>“</w:t>
      </w:r>
      <w:r>
        <w:rPr>
          <w:rFonts w:eastAsia="楷体"/>
          <w:spacing w:val="6"/>
          <w:sz w:val="30"/>
          <w:szCs w:val="30"/>
        </w:rPr>
        <w:t>第二</w:t>
      </w:r>
      <w:r>
        <w:rPr>
          <w:rFonts w:eastAsia="楷体"/>
          <w:spacing w:val="6"/>
          <w:sz w:val="30"/>
          <w:szCs w:val="30"/>
        </w:rPr>
        <w:t>”</w:t>
      </w:r>
      <w:r>
        <w:rPr>
          <w:rFonts w:eastAsia="楷体"/>
          <w:spacing w:val="6"/>
          <w:sz w:val="30"/>
          <w:szCs w:val="30"/>
        </w:rPr>
        <w:t>等等来描述各个单元，但是这些单元不应当受这些术语限制。使用这些术语仅仅是为了将一个单元与另一个单元进行区分。举例来说，在</w:t>
      </w:r>
      <w:proofErr w:type="gramStart"/>
      <w:r>
        <w:rPr>
          <w:rFonts w:eastAsia="楷体"/>
          <w:spacing w:val="6"/>
          <w:sz w:val="30"/>
          <w:szCs w:val="30"/>
        </w:rPr>
        <w:t>不</w:t>
      </w:r>
      <w:proofErr w:type="gramEnd"/>
      <w:r>
        <w:rPr>
          <w:rFonts w:eastAsia="楷体"/>
          <w:spacing w:val="6"/>
          <w:sz w:val="30"/>
          <w:szCs w:val="30"/>
        </w:rPr>
        <w:t>背离示例性实施例的范围的情况下，第一单元可以被称为第二单元，并且类似地第二单元可以被称为第一单元。这里所使用的术语</w:t>
      </w:r>
      <w:r>
        <w:rPr>
          <w:rFonts w:eastAsia="楷体"/>
          <w:spacing w:val="6"/>
          <w:sz w:val="30"/>
          <w:szCs w:val="30"/>
        </w:rPr>
        <w:t>“</w:t>
      </w:r>
      <w:r>
        <w:rPr>
          <w:rFonts w:eastAsia="楷体"/>
          <w:spacing w:val="6"/>
          <w:sz w:val="30"/>
          <w:szCs w:val="30"/>
        </w:rPr>
        <w:t>和</w:t>
      </w:r>
      <w:r>
        <w:rPr>
          <w:rFonts w:eastAsia="楷体"/>
          <w:spacing w:val="6"/>
          <w:sz w:val="30"/>
          <w:szCs w:val="30"/>
        </w:rPr>
        <w:t>/</w:t>
      </w:r>
      <w:r>
        <w:rPr>
          <w:rFonts w:eastAsia="楷体"/>
          <w:spacing w:val="6"/>
          <w:sz w:val="30"/>
          <w:szCs w:val="30"/>
        </w:rPr>
        <w:t>或</w:t>
      </w:r>
      <w:r>
        <w:rPr>
          <w:rFonts w:eastAsia="楷体"/>
          <w:spacing w:val="6"/>
          <w:sz w:val="30"/>
          <w:szCs w:val="30"/>
        </w:rPr>
        <w:t>”</w:t>
      </w:r>
      <w:r>
        <w:rPr>
          <w:rFonts w:eastAsia="楷体"/>
          <w:spacing w:val="6"/>
          <w:sz w:val="30"/>
          <w:szCs w:val="30"/>
        </w:rPr>
        <w:t>包括其中一个或更多所列出的相关联项目的任意和所有组合。</w:t>
      </w:r>
    </w:p>
    <w:p w14:paraId="3E22A86A"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这里所使用的术语仅仅是为了描述具体实施例而</w:t>
      </w:r>
      <w:proofErr w:type="gramStart"/>
      <w:r>
        <w:rPr>
          <w:rFonts w:eastAsia="楷体"/>
          <w:spacing w:val="6"/>
          <w:sz w:val="30"/>
          <w:szCs w:val="30"/>
        </w:rPr>
        <w:t>不</w:t>
      </w:r>
      <w:proofErr w:type="gramEnd"/>
      <w:r>
        <w:rPr>
          <w:rFonts w:eastAsia="楷体"/>
          <w:spacing w:val="6"/>
          <w:sz w:val="30"/>
          <w:szCs w:val="30"/>
        </w:rPr>
        <w:t>意图限制示例性实施例。除非上下文明确地另有所指，否则这里所使用的单数形式</w:t>
      </w:r>
      <w:r>
        <w:rPr>
          <w:rFonts w:eastAsia="楷体"/>
          <w:spacing w:val="6"/>
          <w:sz w:val="30"/>
          <w:szCs w:val="30"/>
        </w:rPr>
        <w:t>“</w:t>
      </w:r>
      <w:r>
        <w:rPr>
          <w:rFonts w:eastAsia="楷体"/>
          <w:spacing w:val="6"/>
          <w:sz w:val="30"/>
          <w:szCs w:val="30"/>
        </w:rPr>
        <w:t>一个</w:t>
      </w:r>
      <w:r>
        <w:rPr>
          <w:rFonts w:eastAsia="楷体"/>
          <w:spacing w:val="6"/>
          <w:sz w:val="30"/>
          <w:szCs w:val="30"/>
        </w:rPr>
        <w:t>”</w:t>
      </w:r>
      <w:r>
        <w:rPr>
          <w:rFonts w:eastAsia="楷体"/>
          <w:spacing w:val="6"/>
          <w:sz w:val="30"/>
          <w:szCs w:val="30"/>
        </w:rPr>
        <w:t>、</w:t>
      </w:r>
      <w:r>
        <w:rPr>
          <w:rFonts w:eastAsia="楷体"/>
          <w:spacing w:val="6"/>
          <w:sz w:val="30"/>
          <w:szCs w:val="30"/>
        </w:rPr>
        <w:t>“</w:t>
      </w:r>
      <w:r>
        <w:rPr>
          <w:rFonts w:eastAsia="楷体"/>
          <w:spacing w:val="6"/>
          <w:sz w:val="30"/>
          <w:szCs w:val="30"/>
        </w:rPr>
        <w:t>一项</w:t>
      </w:r>
      <w:r>
        <w:rPr>
          <w:rFonts w:eastAsia="楷体"/>
          <w:spacing w:val="6"/>
          <w:sz w:val="30"/>
          <w:szCs w:val="30"/>
        </w:rPr>
        <w:t>”</w:t>
      </w:r>
      <w:r>
        <w:rPr>
          <w:rFonts w:eastAsia="楷体"/>
          <w:spacing w:val="6"/>
          <w:sz w:val="30"/>
          <w:szCs w:val="30"/>
        </w:rPr>
        <w:t>还意图包括复数。还应当理解的是，这里所使用的术语</w:t>
      </w:r>
      <w:r>
        <w:rPr>
          <w:rFonts w:eastAsia="楷体"/>
          <w:spacing w:val="6"/>
          <w:sz w:val="30"/>
          <w:szCs w:val="30"/>
        </w:rPr>
        <w:t>“</w:t>
      </w:r>
      <w:r>
        <w:rPr>
          <w:rFonts w:eastAsia="楷体"/>
          <w:spacing w:val="6"/>
          <w:sz w:val="30"/>
          <w:szCs w:val="30"/>
        </w:rPr>
        <w:t>包括</w:t>
      </w:r>
      <w:r>
        <w:rPr>
          <w:rFonts w:eastAsia="楷体"/>
          <w:spacing w:val="6"/>
          <w:sz w:val="30"/>
          <w:szCs w:val="30"/>
        </w:rPr>
        <w:t>”</w:t>
      </w:r>
      <w:r>
        <w:rPr>
          <w:rFonts w:eastAsia="楷体"/>
          <w:spacing w:val="6"/>
          <w:sz w:val="30"/>
          <w:szCs w:val="30"/>
        </w:rPr>
        <w:t>和</w:t>
      </w:r>
      <w:r>
        <w:rPr>
          <w:rFonts w:eastAsia="楷体"/>
          <w:spacing w:val="6"/>
          <w:sz w:val="30"/>
          <w:szCs w:val="30"/>
        </w:rPr>
        <w:t>/</w:t>
      </w:r>
      <w:r>
        <w:rPr>
          <w:rFonts w:eastAsia="楷体"/>
          <w:spacing w:val="6"/>
          <w:sz w:val="30"/>
          <w:szCs w:val="30"/>
        </w:rPr>
        <w:t>或</w:t>
      </w:r>
      <w:r>
        <w:rPr>
          <w:rFonts w:eastAsia="楷体"/>
          <w:spacing w:val="6"/>
          <w:sz w:val="30"/>
          <w:szCs w:val="30"/>
        </w:rPr>
        <w:t>“</w:t>
      </w:r>
      <w:r>
        <w:rPr>
          <w:rFonts w:eastAsia="楷体"/>
          <w:spacing w:val="6"/>
          <w:sz w:val="30"/>
          <w:szCs w:val="30"/>
        </w:rPr>
        <w:t>包含</w:t>
      </w:r>
      <w:r>
        <w:rPr>
          <w:rFonts w:eastAsia="楷体"/>
          <w:spacing w:val="6"/>
          <w:sz w:val="30"/>
          <w:szCs w:val="30"/>
        </w:rPr>
        <w:t>”</w:t>
      </w:r>
      <w:r>
        <w:rPr>
          <w:rFonts w:eastAsia="楷体"/>
          <w:spacing w:val="6"/>
          <w:sz w:val="30"/>
          <w:szCs w:val="30"/>
        </w:rPr>
        <w:t>规定所陈述的特征、整数、步骤、操作、单元和</w:t>
      </w:r>
      <w:r>
        <w:rPr>
          <w:rFonts w:eastAsia="楷体"/>
          <w:spacing w:val="6"/>
          <w:sz w:val="30"/>
          <w:szCs w:val="30"/>
        </w:rPr>
        <w:t>/</w:t>
      </w:r>
      <w:r>
        <w:rPr>
          <w:rFonts w:eastAsia="楷体"/>
          <w:spacing w:val="6"/>
          <w:sz w:val="30"/>
          <w:szCs w:val="30"/>
        </w:rPr>
        <w:t>或组件的存在，而不排除存在或添加一个或更多其他特征、整数、步骤、操作、单元、组件和</w:t>
      </w:r>
      <w:r>
        <w:rPr>
          <w:rFonts w:eastAsia="楷体"/>
          <w:spacing w:val="6"/>
          <w:sz w:val="30"/>
          <w:szCs w:val="30"/>
        </w:rPr>
        <w:t>/</w:t>
      </w:r>
      <w:r>
        <w:rPr>
          <w:rFonts w:eastAsia="楷体"/>
          <w:spacing w:val="6"/>
          <w:sz w:val="30"/>
          <w:szCs w:val="30"/>
        </w:rPr>
        <w:t>或其组合。</w:t>
      </w:r>
    </w:p>
    <w:p w14:paraId="52A3BF7A" w14:textId="77777777" w:rsidR="000D77AE" w:rsidRDefault="00000000" w:rsidP="00E17885">
      <w:pPr>
        <w:pStyle w:val="ad"/>
        <w:snapToGrid w:val="0"/>
        <w:ind w:firstLineChars="180" w:firstLine="562"/>
        <w:rPr>
          <w:rFonts w:eastAsia="楷体"/>
          <w:spacing w:val="6"/>
        </w:rPr>
      </w:pPr>
      <w:r>
        <w:rPr>
          <w:rFonts w:eastAsia="楷体"/>
          <w:spacing w:val="6"/>
        </w:rPr>
        <w:t>还应当提到的是，在一些替换实现方式中，所提到的功能</w:t>
      </w:r>
      <w:r>
        <w:rPr>
          <w:rFonts w:eastAsia="楷体"/>
          <w:spacing w:val="6"/>
        </w:rPr>
        <w:t>/</w:t>
      </w:r>
      <w:r>
        <w:rPr>
          <w:rFonts w:eastAsia="楷体"/>
          <w:spacing w:val="6"/>
        </w:rPr>
        <w:t>动作可以按照不同</w:t>
      </w:r>
      <w:proofErr w:type="gramStart"/>
      <w:r>
        <w:rPr>
          <w:rFonts w:eastAsia="楷体"/>
          <w:spacing w:val="6"/>
        </w:rPr>
        <w:t>于附图</w:t>
      </w:r>
      <w:proofErr w:type="gramEnd"/>
      <w:r>
        <w:rPr>
          <w:rFonts w:eastAsia="楷体"/>
          <w:spacing w:val="6"/>
        </w:rPr>
        <w:t>中标示的顺序发生。举例来说，取决于所涉及的功能</w:t>
      </w:r>
      <w:r>
        <w:rPr>
          <w:rFonts w:eastAsia="楷体"/>
          <w:spacing w:val="6"/>
        </w:rPr>
        <w:t>/</w:t>
      </w:r>
      <w:r>
        <w:rPr>
          <w:rFonts w:eastAsia="楷体"/>
          <w:spacing w:val="6"/>
        </w:rPr>
        <w:t>动作，相继示出的两幅图实际上可以基本上同时执行或者有时可</w:t>
      </w:r>
      <w:r>
        <w:rPr>
          <w:rFonts w:eastAsia="楷体"/>
          <w:spacing w:val="6"/>
        </w:rPr>
        <w:lastRenderedPageBreak/>
        <w:t>以按照相反的顺序来执行。</w:t>
      </w:r>
    </w:p>
    <w:p w14:paraId="6EF58468" w14:textId="77777777" w:rsidR="000D77AE" w:rsidRDefault="000D77AE">
      <w:pPr>
        <w:adjustRightInd w:val="0"/>
        <w:snapToGrid w:val="0"/>
        <w:spacing w:line="480" w:lineRule="atLeast"/>
        <w:ind w:firstLineChars="200" w:firstLine="624"/>
        <w:rPr>
          <w:rFonts w:eastAsia="楷体"/>
          <w:spacing w:val="6"/>
          <w:sz w:val="30"/>
          <w:szCs w:val="30"/>
        </w:rPr>
      </w:pPr>
    </w:p>
    <w:p w14:paraId="5BE588DC" w14:textId="7492AFCF" w:rsidR="000D77AE" w:rsidRDefault="00000000">
      <w:pPr>
        <w:pStyle w:val="ad"/>
        <w:snapToGrid w:val="0"/>
        <w:ind w:firstLineChars="180" w:firstLine="540"/>
        <w:rPr>
          <w:rFonts w:ascii="Times New Roman" w:eastAsia="楷体" w:cs="Times New Roman"/>
        </w:rPr>
      </w:pPr>
      <w:r>
        <w:rPr>
          <w:rFonts w:ascii="Times New Roman" w:eastAsia="楷体" w:cs="Times New Roman"/>
        </w:rPr>
        <w:t>参阅图</w:t>
      </w:r>
      <w:r>
        <w:rPr>
          <w:rFonts w:ascii="Times New Roman" w:eastAsia="楷体" w:cs="Times New Roman"/>
        </w:rPr>
        <w:t>1</w:t>
      </w:r>
      <w:r>
        <w:rPr>
          <w:rFonts w:ascii="Times New Roman" w:eastAsia="楷体" w:cs="Times New Roman"/>
        </w:rPr>
        <w:t>，其中示出根据</w:t>
      </w:r>
      <w:proofErr w:type="gramStart"/>
      <w:r>
        <w:rPr>
          <w:rFonts w:ascii="Times New Roman" w:eastAsia="楷体" w:cs="Times New Roman"/>
        </w:rPr>
        <w:t>本公开</w:t>
      </w:r>
      <w:proofErr w:type="gramEnd"/>
      <w:r>
        <w:rPr>
          <w:rFonts w:ascii="Times New Roman" w:eastAsia="楷体" w:cs="Times New Roman"/>
        </w:rPr>
        <w:t>的一个实施例的一种</w:t>
      </w:r>
      <w:r w:rsidR="00462A23" w:rsidRPr="00646265">
        <w:rPr>
          <w:rFonts w:eastAsia="楷体" w:hint="eastAsia"/>
          <w:spacing w:val="6"/>
        </w:rPr>
        <w:t>多人同屏场景下的并发渲染</w:t>
      </w:r>
      <w:r>
        <w:rPr>
          <w:rFonts w:ascii="Times New Roman" w:eastAsia="楷体" w:cs="Times New Roman"/>
        </w:rPr>
        <w:t>的方法流程图。</w:t>
      </w:r>
    </w:p>
    <w:p w14:paraId="4F3B1D5C" w14:textId="4B9A068C" w:rsidR="00F70C31" w:rsidRDefault="00F70C31">
      <w:pPr>
        <w:pStyle w:val="ad"/>
        <w:snapToGrid w:val="0"/>
        <w:ind w:firstLineChars="180" w:firstLine="540"/>
        <w:rPr>
          <w:ins w:id="43" w:author="Zhao，Jing" w:date="2023-12-13T09:16:00Z"/>
          <w:rFonts w:ascii="Times New Roman" w:eastAsia="楷体" w:cs="Times New Roman"/>
        </w:rPr>
      </w:pPr>
      <w:r>
        <w:rPr>
          <w:rFonts w:ascii="Times New Roman" w:eastAsia="楷体" w:cs="Times New Roman" w:hint="eastAsia"/>
        </w:rPr>
        <w:t>在步骤</w:t>
      </w:r>
      <w:r>
        <w:rPr>
          <w:rFonts w:ascii="Times New Roman" w:eastAsia="楷体" w:cs="Times New Roman" w:hint="eastAsia"/>
        </w:rPr>
        <w:t>S</w:t>
      </w:r>
      <w:r>
        <w:rPr>
          <w:rFonts w:ascii="Times New Roman" w:eastAsia="楷体" w:cs="Times New Roman"/>
        </w:rPr>
        <w:t>1</w:t>
      </w:r>
      <w:r>
        <w:rPr>
          <w:rFonts w:ascii="Times New Roman" w:eastAsia="楷体" w:cs="Times New Roman" w:hint="eastAsia"/>
        </w:rPr>
        <w:t>中，</w:t>
      </w:r>
      <w:r w:rsidRPr="00763533">
        <w:rPr>
          <w:rFonts w:ascii="Times New Roman" w:eastAsia="楷体" w:cs="Times New Roman" w:hint="eastAsia"/>
        </w:rPr>
        <w:t>当多人同屏出现，</w:t>
      </w:r>
      <w:r>
        <w:rPr>
          <w:rFonts w:ascii="Times New Roman" w:eastAsia="楷体" w:cs="Times New Roman" w:hint="eastAsia"/>
        </w:rPr>
        <w:t>计算机设备</w:t>
      </w:r>
      <w:r w:rsidRPr="00763533">
        <w:rPr>
          <w:rFonts w:ascii="Times New Roman" w:eastAsia="楷体" w:cs="Times New Roman" w:hint="eastAsia"/>
        </w:rPr>
        <w:t>根据预置的</w:t>
      </w:r>
      <w:del w:id="44" w:author="Zhao，Jing" w:date="2023-12-13T09:54:00Z">
        <w:r w:rsidRPr="00763533" w:rsidDel="00B521D6">
          <w:rPr>
            <w:rFonts w:ascii="Times New Roman" w:eastAsia="楷体" w:cs="Times New Roman" w:hint="eastAsia"/>
          </w:rPr>
          <w:delText>合并</w:delText>
        </w:r>
      </w:del>
      <w:ins w:id="45" w:author="Zhao，Jing" w:date="2023-12-13T09:54:00Z">
        <w:r w:rsidR="00B521D6">
          <w:rPr>
            <w:rFonts w:ascii="Times New Roman" w:eastAsia="楷体" w:cs="Times New Roman" w:hint="eastAsia"/>
          </w:rPr>
          <w:t>渲染优化</w:t>
        </w:r>
      </w:ins>
      <w:r w:rsidRPr="00763533">
        <w:rPr>
          <w:rFonts w:ascii="Times New Roman" w:eastAsia="楷体" w:cs="Times New Roman" w:hint="eastAsia"/>
        </w:rPr>
        <w:t>规则来进行</w:t>
      </w:r>
      <w:del w:id="46" w:author="Zhao，Jing" w:date="2023-12-13T09:18:00Z">
        <w:r w:rsidRPr="00763533" w:rsidDel="00D51179">
          <w:rPr>
            <w:rFonts w:ascii="Times New Roman" w:eastAsia="楷体" w:cs="Times New Roman" w:hint="eastAsia"/>
          </w:rPr>
          <w:delText>人物</w:delText>
        </w:r>
      </w:del>
      <w:ins w:id="47" w:author="Zhao，Jing" w:date="2023-12-13T09:18:00Z">
        <w:r w:rsidR="00D51179">
          <w:rPr>
            <w:rFonts w:ascii="Times New Roman" w:eastAsia="楷体" w:cs="Times New Roman" w:hint="eastAsia"/>
          </w:rPr>
          <w:t>并发</w:t>
        </w:r>
      </w:ins>
      <w:r w:rsidRPr="00763533">
        <w:rPr>
          <w:rFonts w:ascii="Times New Roman" w:eastAsia="楷体" w:cs="Times New Roman" w:hint="eastAsia"/>
        </w:rPr>
        <w:t>渲染。</w:t>
      </w:r>
    </w:p>
    <w:p w14:paraId="7347D54E" w14:textId="77777777" w:rsidR="00D51179" w:rsidRDefault="00D51179" w:rsidP="00D51179">
      <w:pPr>
        <w:adjustRightInd w:val="0"/>
        <w:snapToGrid w:val="0"/>
        <w:spacing w:line="480" w:lineRule="atLeast"/>
        <w:ind w:firstLineChars="200" w:firstLine="624"/>
        <w:rPr>
          <w:ins w:id="48" w:author="Zhao，Jing" w:date="2023-12-13T09:19:00Z"/>
          <w:rFonts w:eastAsia="楷体"/>
          <w:spacing w:val="6"/>
          <w:sz w:val="30"/>
          <w:szCs w:val="30"/>
        </w:rPr>
      </w:pPr>
      <w:ins w:id="49" w:author="Zhao，Jing" w:date="2023-12-13T09:16:00Z">
        <w:r>
          <w:rPr>
            <w:rFonts w:eastAsia="楷体" w:hint="eastAsia"/>
            <w:spacing w:val="6"/>
            <w:sz w:val="30"/>
            <w:szCs w:val="30"/>
          </w:rPr>
          <w:t>在此，多人同屏时的</w:t>
        </w:r>
      </w:ins>
      <w:ins w:id="50" w:author="Zhao，Jing" w:date="2023-12-13T09:18:00Z">
        <w:r>
          <w:rPr>
            <w:rFonts w:eastAsia="楷体" w:hint="eastAsia"/>
            <w:spacing w:val="6"/>
            <w:sz w:val="30"/>
            <w:szCs w:val="30"/>
          </w:rPr>
          <w:t>渲染，即“</w:t>
        </w:r>
        <w:r w:rsidRPr="00172BAD">
          <w:rPr>
            <w:rFonts w:eastAsia="楷体"/>
            <w:spacing w:val="6"/>
            <w:sz w:val="30"/>
            <w:szCs w:val="30"/>
          </w:rPr>
          <w:t>并发渲染</w:t>
        </w:r>
        <w:r>
          <w:rPr>
            <w:rFonts w:eastAsia="楷体" w:hint="eastAsia"/>
            <w:spacing w:val="6"/>
            <w:sz w:val="30"/>
            <w:szCs w:val="30"/>
          </w:rPr>
          <w:t>”</w:t>
        </w:r>
      </w:ins>
      <w:ins w:id="51" w:author="Zhao，Jing" w:date="2023-12-13T09:16:00Z">
        <w:r w:rsidRPr="00172BAD">
          <w:rPr>
            <w:rFonts w:eastAsia="楷体"/>
            <w:spacing w:val="6"/>
            <w:sz w:val="30"/>
            <w:szCs w:val="30"/>
          </w:rPr>
          <w:t>并不仅限于换装场景，</w:t>
        </w:r>
      </w:ins>
      <w:ins w:id="52" w:author="Zhao，Jing" w:date="2023-12-13T09:19:00Z">
        <w:r>
          <w:rPr>
            <w:rFonts w:eastAsia="楷体" w:hint="eastAsia"/>
            <w:spacing w:val="6"/>
            <w:sz w:val="30"/>
            <w:szCs w:val="30"/>
          </w:rPr>
          <w:t>其意指</w:t>
        </w:r>
      </w:ins>
      <w:ins w:id="53" w:author="Zhao，Jing" w:date="2023-12-13T09:16:00Z">
        <w:r w:rsidRPr="00172BAD">
          <w:rPr>
            <w:rFonts w:eastAsia="楷体"/>
            <w:spacing w:val="6"/>
            <w:sz w:val="30"/>
            <w:szCs w:val="30"/>
          </w:rPr>
          <w:t>一种更广泛的概念，用于描述在同一时间内处理和渲染多个任务的过程。任何需要多人同屏的应用中，都可能需要并发渲染。</w:t>
        </w:r>
      </w:ins>
    </w:p>
    <w:p w14:paraId="2DED69C0" w14:textId="77777777" w:rsidR="00484C6D" w:rsidRDefault="00D51179" w:rsidP="00D51179">
      <w:pPr>
        <w:adjustRightInd w:val="0"/>
        <w:snapToGrid w:val="0"/>
        <w:spacing w:line="480" w:lineRule="atLeast"/>
        <w:ind w:firstLineChars="200" w:firstLine="624"/>
        <w:rPr>
          <w:ins w:id="54" w:author="Zhao，Jing" w:date="2023-12-13T09:20:00Z"/>
          <w:rFonts w:eastAsia="楷体"/>
          <w:spacing w:val="6"/>
          <w:sz w:val="30"/>
          <w:szCs w:val="30"/>
        </w:rPr>
      </w:pPr>
      <w:ins w:id="55" w:author="Zhao，Jing" w:date="2023-12-13T09:16:00Z">
        <w:r w:rsidRPr="00172BAD">
          <w:rPr>
            <w:rFonts w:eastAsia="楷体"/>
            <w:spacing w:val="6"/>
            <w:sz w:val="30"/>
            <w:szCs w:val="30"/>
          </w:rPr>
          <w:t>例如，在多人在线游戏中，可能需要同时渲染所有玩家的角色、动作和环境。在虚拟会议中，可能需要同时渲染所有参与者的虚拟化身。</w:t>
        </w:r>
      </w:ins>
    </w:p>
    <w:p w14:paraId="532BD50D" w14:textId="6E9A3B9A" w:rsidR="00D51179" w:rsidRDefault="00D51179" w:rsidP="00D51179">
      <w:pPr>
        <w:adjustRightInd w:val="0"/>
        <w:snapToGrid w:val="0"/>
        <w:spacing w:line="480" w:lineRule="atLeast"/>
        <w:ind w:firstLineChars="200" w:firstLine="624"/>
        <w:rPr>
          <w:ins w:id="56" w:author="Zhao，Jing" w:date="2023-12-13T11:36:00Z"/>
          <w:rFonts w:eastAsia="楷体"/>
          <w:spacing w:val="6"/>
          <w:sz w:val="30"/>
          <w:szCs w:val="30"/>
        </w:rPr>
      </w:pPr>
      <w:ins w:id="57" w:author="Zhao，Jing" w:date="2023-12-13T09:16:00Z">
        <w:r w:rsidRPr="00172BAD">
          <w:rPr>
            <w:rFonts w:eastAsia="楷体"/>
            <w:spacing w:val="6"/>
            <w:sz w:val="30"/>
            <w:szCs w:val="30"/>
          </w:rPr>
          <w:t>并发渲染的目标是提高渲染效率和响应速度，以提供流畅的用户体验。</w:t>
        </w:r>
      </w:ins>
    </w:p>
    <w:p w14:paraId="35156E17" w14:textId="3D198E26" w:rsidR="002E2E87" w:rsidRDefault="002E2E87" w:rsidP="002E2E87">
      <w:pPr>
        <w:adjustRightInd w:val="0"/>
        <w:snapToGrid w:val="0"/>
        <w:spacing w:line="480" w:lineRule="atLeast"/>
        <w:ind w:firstLineChars="200" w:firstLine="624"/>
        <w:rPr>
          <w:ins w:id="58" w:author="Zhao，Jing" w:date="2023-12-13T11:37:00Z"/>
          <w:rFonts w:eastAsia="楷体"/>
          <w:spacing w:val="6"/>
          <w:sz w:val="30"/>
          <w:szCs w:val="30"/>
        </w:rPr>
      </w:pPr>
      <w:ins w:id="59" w:author="Zhao，Jing" w:date="2023-12-13T11:36:00Z">
        <w:r w:rsidRPr="002E2E87">
          <w:rPr>
            <w:rFonts w:eastAsia="楷体" w:hint="eastAsia"/>
            <w:spacing w:val="6"/>
            <w:sz w:val="30"/>
            <w:szCs w:val="30"/>
            <w:rPrChange w:id="60" w:author="Zhao，Jing" w:date="2023-12-13T11:37:00Z">
              <w:rPr>
                <w:rFonts w:hint="eastAsia"/>
              </w:rPr>
            </w:rPrChange>
          </w:rPr>
          <w:t>根据一个示例，例如，</w:t>
        </w:r>
      </w:ins>
      <w:ins w:id="61" w:author="Zhao，Jing" w:date="2023-12-13T11:46:00Z">
        <w:r w:rsidR="002D0C74">
          <w:rPr>
            <w:rFonts w:eastAsia="楷体" w:hint="eastAsia"/>
            <w:spacing w:val="6"/>
            <w:sz w:val="30"/>
            <w:szCs w:val="30"/>
          </w:rPr>
          <w:t>当需要</w:t>
        </w:r>
      </w:ins>
      <w:ins w:id="62" w:author="Zhao，Jing" w:date="2023-12-13T11:36:00Z">
        <w:r w:rsidRPr="002E2E87">
          <w:rPr>
            <w:rFonts w:eastAsia="楷体" w:hint="eastAsia"/>
            <w:spacing w:val="6"/>
            <w:sz w:val="30"/>
            <w:szCs w:val="30"/>
            <w:rPrChange w:id="63" w:author="Zhao，Jing" w:date="2023-12-13T11:37:00Z">
              <w:rPr>
                <w:rFonts w:hint="eastAsia"/>
              </w:rPr>
            </w:rPrChange>
          </w:rPr>
          <w:t>加载衣服</w:t>
        </w:r>
      </w:ins>
      <w:ins w:id="64" w:author="Zhao，Jing" w:date="2023-12-13T11:46:00Z">
        <w:r w:rsidR="002D0C74">
          <w:rPr>
            <w:rFonts w:eastAsia="楷体" w:hint="eastAsia"/>
            <w:spacing w:val="6"/>
            <w:sz w:val="30"/>
            <w:szCs w:val="30"/>
          </w:rPr>
          <w:t>模型</w:t>
        </w:r>
      </w:ins>
      <w:ins w:id="65" w:author="Zhao，Jing" w:date="2023-12-13T11:36:00Z">
        <w:r w:rsidRPr="002E2E87">
          <w:rPr>
            <w:rFonts w:eastAsia="楷体"/>
            <w:spacing w:val="6"/>
            <w:sz w:val="30"/>
            <w:szCs w:val="30"/>
            <w:rPrChange w:id="66" w:author="Zhao，Jing" w:date="2023-12-13T11:37:00Z">
              <w:rPr/>
            </w:rPrChange>
          </w:rPr>
          <w:t>1</w:t>
        </w:r>
        <w:r w:rsidRPr="002E2E87">
          <w:rPr>
            <w:rFonts w:eastAsia="楷体" w:hint="eastAsia"/>
            <w:spacing w:val="6"/>
            <w:sz w:val="30"/>
            <w:szCs w:val="30"/>
            <w:rPrChange w:id="67" w:author="Zhao，Jing" w:date="2023-12-13T11:37:00Z">
              <w:rPr>
                <w:rFonts w:hint="eastAsia"/>
              </w:rPr>
            </w:rPrChange>
          </w:rPr>
          <w:t>，</w:t>
        </w:r>
      </w:ins>
      <w:ins w:id="68" w:author="Zhao，Jing" w:date="2023-12-13T11:37:00Z">
        <w:r>
          <w:rPr>
            <w:rFonts w:eastAsia="楷体" w:hint="eastAsia"/>
            <w:spacing w:val="6"/>
            <w:sz w:val="30"/>
            <w:szCs w:val="30"/>
          </w:rPr>
          <w:t>计算机设备</w:t>
        </w:r>
      </w:ins>
      <w:ins w:id="69" w:author="Zhao，Jing" w:date="2023-12-13T11:36:00Z">
        <w:r w:rsidRPr="002E2E87">
          <w:rPr>
            <w:rFonts w:eastAsia="楷体" w:hint="eastAsia"/>
            <w:spacing w:val="6"/>
            <w:sz w:val="30"/>
            <w:szCs w:val="30"/>
            <w:rPrChange w:id="70" w:author="Zhao，Jing" w:date="2023-12-13T11:37:00Z">
              <w:rPr>
                <w:rFonts w:hint="eastAsia"/>
              </w:rPr>
            </w:rPrChange>
          </w:rPr>
          <w:t>从硬盘</w:t>
        </w:r>
        <w:proofErr w:type="gramStart"/>
        <w:r w:rsidRPr="002E2E87">
          <w:rPr>
            <w:rFonts w:eastAsia="楷体" w:hint="eastAsia"/>
            <w:spacing w:val="6"/>
            <w:sz w:val="30"/>
            <w:szCs w:val="30"/>
            <w:rPrChange w:id="71" w:author="Zhao，Jing" w:date="2023-12-13T11:37:00Z">
              <w:rPr>
                <w:rFonts w:hint="eastAsia"/>
              </w:rPr>
            </w:rPrChange>
          </w:rPr>
          <w:t>里加载</w:t>
        </w:r>
      </w:ins>
      <w:ins w:id="72" w:author="Zhao，Jing" w:date="2023-12-13T11:46:00Z">
        <w:r w:rsidR="002D0C74">
          <w:rPr>
            <w:rFonts w:eastAsia="楷体" w:hint="eastAsia"/>
            <w:spacing w:val="6"/>
            <w:sz w:val="30"/>
            <w:szCs w:val="30"/>
          </w:rPr>
          <w:t>该</w:t>
        </w:r>
      </w:ins>
      <w:ins w:id="73" w:author="Zhao，Jing" w:date="2023-12-13T11:36:00Z">
        <w:r w:rsidRPr="002E2E87">
          <w:rPr>
            <w:rFonts w:eastAsia="楷体" w:hint="eastAsia"/>
            <w:spacing w:val="6"/>
            <w:sz w:val="30"/>
            <w:szCs w:val="30"/>
            <w:rPrChange w:id="74" w:author="Zhao，Jing" w:date="2023-12-13T11:37:00Z">
              <w:rPr>
                <w:rFonts w:hint="eastAsia"/>
              </w:rPr>
            </w:rPrChange>
          </w:rPr>
          <w:t>模型</w:t>
        </w:r>
        <w:proofErr w:type="gramEnd"/>
        <w:r w:rsidRPr="002E2E87">
          <w:rPr>
            <w:rFonts w:eastAsia="楷体" w:hint="eastAsia"/>
            <w:spacing w:val="6"/>
            <w:sz w:val="30"/>
            <w:szCs w:val="30"/>
            <w:rPrChange w:id="75" w:author="Zhao，Jing" w:date="2023-12-13T11:37:00Z">
              <w:rPr>
                <w:rFonts w:hint="eastAsia"/>
              </w:rPr>
            </w:rPrChange>
          </w:rPr>
          <w:t>资源到内存中，</w:t>
        </w:r>
      </w:ins>
      <w:ins w:id="76" w:author="Zhao，Jing" w:date="2023-12-13T11:46:00Z">
        <w:r w:rsidR="002D0C74">
          <w:rPr>
            <w:rFonts w:eastAsia="楷体" w:hint="eastAsia"/>
            <w:spacing w:val="6"/>
            <w:sz w:val="30"/>
            <w:szCs w:val="30"/>
          </w:rPr>
          <w:t>该</w:t>
        </w:r>
      </w:ins>
      <w:ins w:id="77" w:author="Zhao，Jing" w:date="2023-12-13T11:36:00Z">
        <w:r w:rsidRPr="002E2E87">
          <w:rPr>
            <w:rFonts w:eastAsia="楷体" w:hint="eastAsia"/>
            <w:spacing w:val="6"/>
            <w:sz w:val="30"/>
            <w:szCs w:val="30"/>
            <w:rPrChange w:id="78" w:author="Zhao，Jing" w:date="2023-12-13T11:37:00Z">
              <w:rPr>
                <w:rFonts w:hint="eastAsia"/>
              </w:rPr>
            </w:rPrChange>
          </w:rPr>
          <w:t>模型</w:t>
        </w:r>
      </w:ins>
      <w:ins w:id="79" w:author="Zhao，Jing" w:date="2023-12-13T11:46:00Z">
        <w:r w:rsidR="002D0C74">
          <w:rPr>
            <w:rFonts w:eastAsia="楷体" w:hint="eastAsia"/>
            <w:spacing w:val="6"/>
            <w:sz w:val="30"/>
            <w:szCs w:val="30"/>
          </w:rPr>
          <w:t>资源的</w:t>
        </w:r>
      </w:ins>
      <w:ins w:id="80" w:author="Zhao，Jing" w:date="2023-12-13T11:36:00Z">
        <w:r w:rsidRPr="002E2E87">
          <w:rPr>
            <w:rFonts w:eastAsia="楷体" w:hint="eastAsia"/>
            <w:spacing w:val="6"/>
            <w:sz w:val="30"/>
            <w:szCs w:val="30"/>
            <w:rPrChange w:id="81" w:author="Zhao，Jing" w:date="2023-12-13T11:37:00Z">
              <w:rPr>
                <w:rFonts w:hint="eastAsia"/>
              </w:rPr>
            </w:rPrChange>
          </w:rPr>
          <w:t>信息如下：</w:t>
        </w:r>
      </w:ins>
    </w:p>
    <w:p w14:paraId="280255CF" w14:textId="77777777" w:rsidR="002E2E87" w:rsidRDefault="002E2E87" w:rsidP="002E2E87">
      <w:pPr>
        <w:adjustRightInd w:val="0"/>
        <w:snapToGrid w:val="0"/>
        <w:spacing w:line="480" w:lineRule="atLeast"/>
        <w:ind w:firstLineChars="200" w:firstLine="624"/>
        <w:rPr>
          <w:ins w:id="82" w:author="Zhao，Jing" w:date="2023-12-13T11:37:00Z"/>
          <w:rFonts w:eastAsia="楷体"/>
          <w:spacing w:val="6"/>
          <w:sz w:val="30"/>
          <w:szCs w:val="30"/>
        </w:rPr>
      </w:pPr>
      <w:ins w:id="83" w:author="Zhao，Jing" w:date="2023-12-13T11:36:00Z">
        <w:r w:rsidRPr="002E2E87">
          <w:rPr>
            <w:rFonts w:eastAsia="楷体" w:hint="eastAsia"/>
            <w:spacing w:val="6"/>
            <w:sz w:val="30"/>
            <w:szCs w:val="30"/>
            <w:rPrChange w:id="84" w:author="Zhao，Jing" w:date="2023-12-13T11:37:00Z">
              <w:rPr>
                <w:rFonts w:hint="eastAsia"/>
              </w:rPr>
            </w:rPrChange>
          </w:rPr>
          <w:t>网格（</w:t>
        </w:r>
        <w:r w:rsidRPr="002E2E87">
          <w:rPr>
            <w:rFonts w:eastAsia="楷体"/>
            <w:spacing w:val="6"/>
            <w:sz w:val="30"/>
            <w:szCs w:val="30"/>
            <w:rPrChange w:id="85" w:author="Zhao，Jing" w:date="2023-12-13T11:37:00Z">
              <w:rPr/>
            </w:rPrChange>
          </w:rPr>
          <w:t>Mesh</w:t>
        </w:r>
        <w:r w:rsidRPr="002E2E87">
          <w:rPr>
            <w:rFonts w:eastAsia="楷体" w:hint="eastAsia"/>
            <w:spacing w:val="6"/>
            <w:sz w:val="30"/>
            <w:szCs w:val="30"/>
            <w:rPrChange w:id="86" w:author="Zhao，Jing" w:date="2023-12-13T11:37:00Z">
              <w:rPr>
                <w:rFonts w:hint="eastAsia"/>
              </w:rPr>
            </w:rPrChange>
          </w:rPr>
          <w:t>）：网格是构成</w:t>
        </w:r>
        <w:r w:rsidRPr="002E2E87">
          <w:rPr>
            <w:rFonts w:eastAsia="楷体"/>
            <w:spacing w:val="6"/>
            <w:sz w:val="30"/>
            <w:szCs w:val="30"/>
            <w:rPrChange w:id="87" w:author="Zhao，Jing" w:date="2023-12-13T11:37:00Z">
              <w:rPr/>
            </w:rPrChange>
          </w:rPr>
          <w:t>3D</w:t>
        </w:r>
        <w:r w:rsidRPr="002E2E87">
          <w:rPr>
            <w:rFonts w:eastAsia="楷体" w:hint="eastAsia"/>
            <w:spacing w:val="6"/>
            <w:sz w:val="30"/>
            <w:szCs w:val="30"/>
            <w:rPrChange w:id="88" w:author="Zhao，Jing" w:date="2023-12-13T11:37:00Z">
              <w:rPr>
                <w:rFonts w:hint="eastAsia"/>
              </w:rPr>
            </w:rPrChange>
          </w:rPr>
          <w:t>模型的基本结构，由顶点（</w:t>
        </w:r>
        <w:r w:rsidRPr="002E2E87">
          <w:rPr>
            <w:rFonts w:eastAsia="楷体"/>
            <w:spacing w:val="6"/>
            <w:sz w:val="30"/>
            <w:szCs w:val="30"/>
            <w:rPrChange w:id="89" w:author="Zhao，Jing" w:date="2023-12-13T11:37:00Z">
              <w:rPr/>
            </w:rPrChange>
          </w:rPr>
          <w:t>Vertices</w:t>
        </w:r>
        <w:r w:rsidRPr="002E2E87">
          <w:rPr>
            <w:rFonts w:eastAsia="楷体" w:hint="eastAsia"/>
            <w:spacing w:val="6"/>
            <w:sz w:val="30"/>
            <w:szCs w:val="30"/>
            <w:rPrChange w:id="90" w:author="Zhao，Jing" w:date="2023-12-13T11:37:00Z">
              <w:rPr>
                <w:rFonts w:hint="eastAsia"/>
              </w:rPr>
            </w:rPrChange>
          </w:rPr>
          <w:t>）、边（</w:t>
        </w:r>
        <w:r w:rsidRPr="002E2E87">
          <w:rPr>
            <w:rFonts w:eastAsia="楷体"/>
            <w:spacing w:val="6"/>
            <w:sz w:val="30"/>
            <w:szCs w:val="30"/>
            <w:rPrChange w:id="91" w:author="Zhao，Jing" w:date="2023-12-13T11:37:00Z">
              <w:rPr/>
            </w:rPrChange>
          </w:rPr>
          <w:t>Edges</w:t>
        </w:r>
        <w:r w:rsidRPr="002E2E87">
          <w:rPr>
            <w:rFonts w:eastAsia="楷体" w:hint="eastAsia"/>
            <w:spacing w:val="6"/>
            <w:sz w:val="30"/>
            <w:szCs w:val="30"/>
            <w:rPrChange w:id="92" w:author="Zhao，Jing" w:date="2023-12-13T11:37:00Z">
              <w:rPr>
                <w:rFonts w:hint="eastAsia"/>
              </w:rPr>
            </w:rPrChange>
          </w:rPr>
          <w:t>）和面（</w:t>
        </w:r>
        <w:r w:rsidRPr="002E2E87">
          <w:rPr>
            <w:rFonts w:eastAsia="楷体"/>
            <w:spacing w:val="6"/>
            <w:sz w:val="30"/>
            <w:szCs w:val="30"/>
            <w:rPrChange w:id="93" w:author="Zhao，Jing" w:date="2023-12-13T11:37:00Z">
              <w:rPr/>
            </w:rPrChange>
          </w:rPr>
          <w:t>Faces</w:t>
        </w:r>
        <w:r w:rsidRPr="002E2E87">
          <w:rPr>
            <w:rFonts w:eastAsia="楷体" w:hint="eastAsia"/>
            <w:spacing w:val="6"/>
            <w:sz w:val="30"/>
            <w:szCs w:val="30"/>
            <w:rPrChange w:id="94" w:author="Zhao，Jing" w:date="2023-12-13T11:37:00Z">
              <w:rPr>
                <w:rFonts w:hint="eastAsia"/>
              </w:rPr>
            </w:rPrChange>
          </w:rPr>
          <w:t>）组成。</w:t>
        </w:r>
      </w:ins>
    </w:p>
    <w:p w14:paraId="233DC76A" w14:textId="77777777" w:rsidR="002E2E87" w:rsidRDefault="002E2E87" w:rsidP="002E2E87">
      <w:pPr>
        <w:adjustRightInd w:val="0"/>
        <w:snapToGrid w:val="0"/>
        <w:spacing w:line="480" w:lineRule="atLeast"/>
        <w:ind w:firstLineChars="200" w:firstLine="624"/>
        <w:rPr>
          <w:ins w:id="95" w:author="Zhao，Jing" w:date="2023-12-13T11:38:00Z"/>
          <w:rFonts w:eastAsia="楷体"/>
          <w:spacing w:val="6"/>
          <w:sz w:val="30"/>
          <w:szCs w:val="30"/>
        </w:rPr>
      </w:pPr>
      <w:ins w:id="96" w:author="Zhao，Jing" w:date="2023-12-13T11:36:00Z">
        <w:r w:rsidRPr="002E2E87">
          <w:rPr>
            <w:rFonts w:eastAsia="楷体" w:hint="eastAsia"/>
            <w:spacing w:val="6"/>
            <w:sz w:val="30"/>
            <w:szCs w:val="30"/>
            <w:rPrChange w:id="97" w:author="Zhao，Jing" w:date="2023-12-13T11:37:00Z">
              <w:rPr>
                <w:rFonts w:hint="eastAsia"/>
              </w:rPr>
            </w:rPrChange>
          </w:rPr>
          <w:t>骨架（</w:t>
        </w:r>
        <w:r w:rsidRPr="002E2E87">
          <w:rPr>
            <w:rFonts w:eastAsia="楷体"/>
            <w:spacing w:val="6"/>
            <w:sz w:val="30"/>
            <w:szCs w:val="30"/>
            <w:rPrChange w:id="98" w:author="Zhao，Jing" w:date="2023-12-13T11:37:00Z">
              <w:rPr/>
            </w:rPrChange>
          </w:rPr>
          <w:t>Skeleton</w:t>
        </w:r>
        <w:r w:rsidRPr="002E2E87">
          <w:rPr>
            <w:rFonts w:eastAsia="楷体" w:hint="eastAsia"/>
            <w:spacing w:val="6"/>
            <w:sz w:val="30"/>
            <w:szCs w:val="30"/>
            <w:rPrChange w:id="99" w:author="Zhao，Jing" w:date="2023-12-13T11:37:00Z">
              <w:rPr>
                <w:rFonts w:hint="eastAsia"/>
              </w:rPr>
            </w:rPrChange>
          </w:rPr>
          <w:t>）：骨架，也称为骨骼或刚体，是用于动画的基础结构。它定义了模型的关节和运动范围。</w:t>
        </w:r>
      </w:ins>
    </w:p>
    <w:p w14:paraId="38E1EAEE" w14:textId="77777777" w:rsidR="002E2E87" w:rsidRDefault="002E2E87" w:rsidP="002E2E87">
      <w:pPr>
        <w:adjustRightInd w:val="0"/>
        <w:snapToGrid w:val="0"/>
        <w:spacing w:line="480" w:lineRule="atLeast"/>
        <w:ind w:firstLineChars="200" w:firstLine="624"/>
        <w:rPr>
          <w:ins w:id="100" w:author="Zhao，Jing" w:date="2023-12-13T11:38:00Z"/>
          <w:rFonts w:eastAsia="楷体"/>
          <w:spacing w:val="6"/>
          <w:sz w:val="30"/>
          <w:szCs w:val="30"/>
        </w:rPr>
      </w:pPr>
      <w:ins w:id="101" w:author="Zhao，Jing" w:date="2023-12-13T11:36:00Z">
        <w:r w:rsidRPr="002E2E87">
          <w:rPr>
            <w:rFonts w:eastAsia="楷体" w:hint="eastAsia"/>
            <w:spacing w:val="6"/>
            <w:sz w:val="30"/>
            <w:szCs w:val="30"/>
            <w:rPrChange w:id="102" w:author="Zhao，Jing" w:date="2023-12-13T11:37:00Z">
              <w:rPr>
                <w:rFonts w:hint="eastAsia"/>
              </w:rPr>
            </w:rPrChange>
          </w:rPr>
          <w:t>材质（</w:t>
        </w:r>
        <w:r w:rsidRPr="002E2E87">
          <w:rPr>
            <w:rFonts w:eastAsia="楷体"/>
            <w:spacing w:val="6"/>
            <w:sz w:val="30"/>
            <w:szCs w:val="30"/>
            <w:rPrChange w:id="103" w:author="Zhao，Jing" w:date="2023-12-13T11:37:00Z">
              <w:rPr/>
            </w:rPrChange>
          </w:rPr>
          <w:t>Materials</w:t>
        </w:r>
        <w:r w:rsidRPr="002E2E87">
          <w:rPr>
            <w:rFonts w:eastAsia="楷体" w:hint="eastAsia"/>
            <w:spacing w:val="6"/>
            <w:sz w:val="30"/>
            <w:szCs w:val="30"/>
            <w:rPrChange w:id="104" w:author="Zhao，Jing" w:date="2023-12-13T11:37:00Z">
              <w:rPr>
                <w:rFonts w:hint="eastAsia"/>
              </w:rPr>
            </w:rPrChange>
          </w:rPr>
          <w:t>）：材质定义了模型的表面特性，如颜色、纹理、光泽度、透明度等。</w:t>
        </w:r>
      </w:ins>
    </w:p>
    <w:p w14:paraId="6BE5DD7A" w14:textId="77777777" w:rsidR="002E2E87" w:rsidRDefault="002E2E87" w:rsidP="002E2E87">
      <w:pPr>
        <w:adjustRightInd w:val="0"/>
        <w:snapToGrid w:val="0"/>
        <w:spacing w:line="480" w:lineRule="atLeast"/>
        <w:ind w:firstLineChars="200" w:firstLine="624"/>
        <w:rPr>
          <w:ins w:id="105" w:author="Zhao，Jing" w:date="2023-12-13T11:38:00Z"/>
          <w:rFonts w:eastAsia="楷体"/>
          <w:spacing w:val="6"/>
          <w:sz w:val="30"/>
          <w:szCs w:val="30"/>
        </w:rPr>
      </w:pPr>
      <w:ins w:id="106" w:author="Zhao，Jing" w:date="2023-12-13T11:36:00Z">
        <w:r w:rsidRPr="002E2E87">
          <w:rPr>
            <w:rFonts w:eastAsia="楷体" w:hint="eastAsia"/>
            <w:spacing w:val="6"/>
            <w:sz w:val="30"/>
            <w:szCs w:val="30"/>
            <w:rPrChange w:id="107" w:author="Zhao，Jing" w:date="2023-12-13T11:37:00Z">
              <w:rPr>
                <w:rFonts w:hint="eastAsia"/>
              </w:rPr>
            </w:rPrChange>
          </w:rPr>
          <w:t>纹理（</w:t>
        </w:r>
        <w:r w:rsidRPr="002E2E87">
          <w:rPr>
            <w:rFonts w:eastAsia="楷体"/>
            <w:spacing w:val="6"/>
            <w:sz w:val="30"/>
            <w:szCs w:val="30"/>
            <w:rPrChange w:id="108" w:author="Zhao，Jing" w:date="2023-12-13T11:37:00Z">
              <w:rPr/>
            </w:rPrChange>
          </w:rPr>
          <w:t>Textures</w:t>
        </w:r>
        <w:r w:rsidRPr="002E2E87">
          <w:rPr>
            <w:rFonts w:eastAsia="楷体" w:hint="eastAsia"/>
            <w:spacing w:val="6"/>
            <w:sz w:val="30"/>
            <w:szCs w:val="30"/>
            <w:rPrChange w:id="109" w:author="Zhao，Jing" w:date="2023-12-13T11:37:00Z">
              <w:rPr>
                <w:rFonts w:hint="eastAsia"/>
              </w:rPr>
            </w:rPrChange>
          </w:rPr>
          <w:t>）：纹理是贴在模型表面的</w:t>
        </w:r>
        <w:r w:rsidRPr="002E2E87">
          <w:rPr>
            <w:rFonts w:eastAsia="楷体"/>
            <w:spacing w:val="6"/>
            <w:sz w:val="30"/>
            <w:szCs w:val="30"/>
            <w:rPrChange w:id="110" w:author="Zhao，Jing" w:date="2023-12-13T11:37:00Z">
              <w:rPr/>
            </w:rPrChange>
          </w:rPr>
          <w:t>2D</w:t>
        </w:r>
        <w:r w:rsidRPr="002E2E87">
          <w:rPr>
            <w:rFonts w:eastAsia="楷体" w:hint="eastAsia"/>
            <w:spacing w:val="6"/>
            <w:sz w:val="30"/>
            <w:szCs w:val="30"/>
            <w:rPrChange w:id="111" w:author="Zhao，Jing" w:date="2023-12-13T11:37:00Z">
              <w:rPr>
                <w:rFonts w:hint="eastAsia"/>
              </w:rPr>
            </w:rPrChange>
          </w:rPr>
          <w:t>图像，用于增加模型的细节和视觉效果。</w:t>
        </w:r>
      </w:ins>
    </w:p>
    <w:p w14:paraId="69CA3681" w14:textId="77777777" w:rsidR="002E2E87" w:rsidRDefault="002E2E87" w:rsidP="002E2E87">
      <w:pPr>
        <w:adjustRightInd w:val="0"/>
        <w:snapToGrid w:val="0"/>
        <w:spacing w:line="480" w:lineRule="atLeast"/>
        <w:ind w:firstLineChars="200" w:firstLine="624"/>
        <w:rPr>
          <w:ins w:id="112" w:author="Zhao，Jing" w:date="2023-12-13T11:38:00Z"/>
          <w:rFonts w:eastAsia="楷体"/>
          <w:spacing w:val="6"/>
          <w:sz w:val="30"/>
          <w:szCs w:val="30"/>
        </w:rPr>
      </w:pPr>
      <w:ins w:id="113" w:author="Zhao，Jing" w:date="2023-12-13T11:36:00Z">
        <w:r w:rsidRPr="002E2E87">
          <w:rPr>
            <w:rFonts w:eastAsia="楷体"/>
            <w:spacing w:val="6"/>
            <w:sz w:val="30"/>
            <w:szCs w:val="30"/>
            <w:rPrChange w:id="114" w:author="Zhao，Jing" w:date="2023-12-13T11:37:00Z">
              <w:rPr/>
            </w:rPrChange>
          </w:rPr>
          <w:t>UV</w:t>
        </w:r>
        <w:r w:rsidRPr="002E2E87">
          <w:rPr>
            <w:rFonts w:eastAsia="楷体" w:hint="eastAsia"/>
            <w:spacing w:val="6"/>
            <w:sz w:val="30"/>
            <w:szCs w:val="30"/>
            <w:rPrChange w:id="115" w:author="Zhao，Jing" w:date="2023-12-13T11:37:00Z">
              <w:rPr>
                <w:rFonts w:hint="eastAsia"/>
              </w:rPr>
            </w:rPrChange>
          </w:rPr>
          <w:t>映射（</w:t>
        </w:r>
        <w:r w:rsidRPr="002E2E87">
          <w:rPr>
            <w:rFonts w:eastAsia="楷体"/>
            <w:spacing w:val="6"/>
            <w:sz w:val="30"/>
            <w:szCs w:val="30"/>
            <w:rPrChange w:id="116" w:author="Zhao，Jing" w:date="2023-12-13T11:37:00Z">
              <w:rPr/>
            </w:rPrChange>
          </w:rPr>
          <w:t>UV</w:t>
        </w:r>
      </w:ins>
      <w:ins w:id="117" w:author="Zhao，Jing" w:date="2023-12-13T11:38:00Z">
        <w:r>
          <w:rPr>
            <w:rFonts w:eastAsia="楷体"/>
            <w:spacing w:val="6"/>
            <w:sz w:val="30"/>
            <w:szCs w:val="30"/>
          </w:rPr>
          <w:t xml:space="preserve"> </w:t>
        </w:r>
      </w:ins>
      <w:ins w:id="118" w:author="Zhao，Jing" w:date="2023-12-13T11:36:00Z">
        <w:r w:rsidRPr="002E2E87">
          <w:rPr>
            <w:rFonts w:eastAsia="楷体"/>
            <w:spacing w:val="6"/>
            <w:sz w:val="30"/>
            <w:szCs w:val="30"/>
            <w:rPrChange w:id="119" w:author="Zhao，Jing" w:date="2023-12-13T11:37:00Z">
              <w:rPr/>
            </w:rPrChange>
          </w:rPr>
          <w:t>Mapping</w:t>
        </w:r>
        <w:r w:rsidRPr="002E2E87">
          <w:rPr>
            <w:rFonts w:eastAsia="楷体" w:hint="eastAsia"/>
            <w:spacing w:val="6"/>
            <w:sz w:val="30"/>
            <w:szCs w:val="30"/>
            <w:rPrChange w:id="120" w:author="Zhao，Jing" w:date="2023-12-13T11:37:00Z">
              <w:rPr>
                <w:rFonts w:hint="eastAsia"/>
              </w:rPr>
            </w:rPrChange>
          </w:rPr>
          <w:t>）：</w:t>
        </w:r>
        <w:r w:rsidRPr="002E2E87">
          <w:rPr>
            <w:rFonts w:eastAsia="楷体"/>
            <w:spacing w:val="6"/>
            <w:sz w:val="30"/>
            <w:szCs w:val="30"/>
            <w:rPrChange w:id="121" w:author="Zhao，Jing" w:date="2023-12-13T11:37:00Z">
              <w:rPr/>
            </w:rPrChange>
          </w:rPr>
          <w:t>UV</w:t>
        </w:r>
        <w:r w:rsidRPr="002E2E87">
          <w:rPr>
            <w:rFonts w:eastAsia="楷体" w:hint="eastAsia"/>
            <w:spacing w:val="6"/>
            <w:sz w:val="30"/>
            <w:szCs w:val="30"/>
            <w:rPrChange w:id="122" w:author="Zhao，Jing" w:date="2023-12-13T11:37:00Z">
              <w:rPr>
                <w:rFonts w:hint="eastAsia"/>
              </w:rPr>
            </w:rPrChange>
          </w:rPr>
          <w:t>映射是一个过程，它定义了</w:t>
        </w:r>
        <w:r w:rsidRPr="002E2E87">
          <w:rPr>
            <w:rFonts w:eastAsia="楷体"/>
            <w:spacing w:val="6"/>
            <w:sz w:val="30"/>
            <w:szCs w:val="30"/>
            <w:rPrChange w:id="123" w:author="Zhao，Jing" w:date="2023-12-13T11:37:00Z">
              <w:rPr/>
            </w:rPrChange>
          </w:rPr>
          <w:t>2D</w:t>
        </w:r>
        <w:r w:rsidRPr="002E2E87">
          <w:rPr>
            <w:rFonts w:eastAsia="楷体" w:hint="eastAsia"/>
            <w:spacing w:val="6"/>
            <w:sz w:val="30"/>
            <w:szCs w:val="30"/>
            <w:rPrChange w:id="124" w:author="Zhao，Jing" w:date="2023-12-13T11:37:00Z">
              <w:rPr>
                <w:rFonts w:hint="eastAsia"/>
              </w:rPr>
            </w:rPrChange>
          </w:rPr>
          <w:t>纹理如何贴到</w:t>
        </w:r>
        <w:r w:rsidRPr="002E2E87">
          <w:rPr>
            <w:rFonts w:eastAsia="楷体"/>
            <w:spacing w:val="6"/>
            <w:sz w:val="30"/>
            <w:szCs w:val="30"/>
            <w:rPrChange w:id="125" w:author="Zhao，Jing" w:date="2023-12-13T11:37:00Z">
              <w:rPr/>
            </w:rPrChange>
          </w:rPr>
          <w:t>3D</w:t>
        </w:r>
        <w:r w:rsidRPr="002E2E87">
          <w:rPr>
            <w:rFonts w:eastAsia="楷体" w:hint="eastAsia"/>
            <w:spacing w:val="6"/>
            <w:sz w:val="30"/>
            <w:szCs w:val="30"/>
            <w:rPrChange w:id="126" w:author="Zhao，Jing" w:date="2023-12-13T11:37:00Z">
              <w:rPr>
                <w:rFonts w:hint="eastAsia"/>
              </w:rPr>
            </w:rPrChange>
          </w:rPr>
          <w:t>模型的表面上。</w:t>
        </w:r>
      </w:ins>
    </w:p>
    <w:p w14:paraId="29528787" w14:textId="77777777" w:rsidR="002E2E87" w:rsidRDefault="002E2E87" w:rsidP="002E2E87">
      <w:pPr>
        <w:adjustRightInd w:val="0"/>
        <w:snapToGrid w:val="0"/>
        <w:spacing w:line="480" w:lineRule="atLeast"/>
        <w:ind w:firstLineChars="200" w:firstLine="624"/>
        <w:rPr>
          <w:ins w:id="127" w:author="Zhao，Jing" w:date="2023-12-13T11:38:00Z"/>
          <w:rFonts w:eastAsia="楷体"/>
          <w:spacing w:val="6"/>
          <w:sz w:val="30"/>
          <w:szCs w:val="30"/>
        </w:rPr>
      </w:pPr>
      <w:ins w:id="128" w:author="Zhao，Jing" w:date="2023-12-13T11:36:00Z">
        <w:r w:rsidRPr="002E2E87">
          <w:rPr>
            <w:rFonts w:eastAsia="楷体" w:hint="eastAsia"/>
            <w:spacing w:val="6"/>
            <w:sz w:val="30"/>
            <w:szCs w:val="30"/>
            <w:rPrChange w:id="129" w:author="Zhao，Jing" w:date="2023-12-13T11:37:00Z">
              <w:rPr>
                <w:rFonts w:hint="eastAsia"/>
              </w:rPr>
            </w:rPrChange>
          </w:rPr>
          <w:t>动画（</w:t>
        </w:r>
        <w:r w:rsidRPr="002E2E87">
          <w:rPr>
            <w:rFonts w:eastAsia="楷体"/>
            <w:spacing w:val="6"/>
            <w:sz w:val="30"/>
            <w:szCs w:val="30"/>
            <w:rPrChange w:id="130" w:author="Zhao，Jing" w:date="2023-12-13T11:37:00Z">
              <w:rPr/>
            </w:rPrChange>
          </w:rPr>
          <w:t>Animations</w:t>
        </w:r>
        <w:r w:rsidRPr="002E2E87">
          <w:rPr>
            <w:rFonts w:eastAsia="楷体" w:hint="eastAsia"/>
            <w:spacing w:val="6"/>
            <w:sz w:val="30"/>
            <w:szCs w:val="30"/>
            <w:rPrChange w:id="131" w:author="Zhao，Jing" w:date="2023-12-13T11:37:00Z">
              <w:rPr>
                <w:rFonts w:hint="eastAsia"/>
              </w:rPr>
            </w:rPrChange>
          </w:rPr>
          <w:t>）：动画包括模型的运动和形状变化。动画通常通过改变骨架的位置和旋转来实现。</w:t>
        </w:r>
      </w:ins>
    </w:p>
    <w:p w14:paraId="79C785EB" w14:textId="77777777" w:rsidR="002E2E87" w:rsidRDefault="002E2E87" w:rsidP="002E2E87">
      <w:pPr>
        <w:adjustRightInd w:val="0"/>
        <w:snapToGrid w:val="0"/>
        <w:spacing w:line="480" w:lineRule="atLeast"/>
        <w:ind w:firstLineChars="200" w:firstLine="624"/>
        <w:rPr>
          <w:ins w:id="132" w:author="Zhao，Jing" w:date="2023-12-13T11:39:00Z"/>
          <w:rFonts w:eastAsia="楷体"/>
          <w:spacing w:val="6"/>
          <w:sz w:val="30"/>
          <w:szCs w:val="30"/>
        </w:rPr>
      </w:pPr>
      <w:ins w:id="133" w:author="Zhao，Jing" w:date="2023-12-13T11:36:00Z">
        <w:r w:rsidRPr="002E2E87">
          <w:rPr>
            <w:rFonts w:eastAsia="楷体" w:hint="eastAsia"/>
            <w:spacing w:val="6"/>
            <w:sz w:val="30"/>
            <w:szCs w:val="30"/>
            <w:rPrChange w:id="134" w:author="Zhao，Jing" w:date="2023-12-13T11:37:00Z">
              <w:rPr>
                <w:rFonts w:hint="eastAsia"/>
              </w:rPr>
            </w:rPrChange>
          </w:rPr>
          <w:t>光照（</w:t>
        </w:r>
        <w:r w:rsidRPr="002E2E87">
          <w:rPr>
            <w:rFonts w:eastAsia="楷体"/>
            <w:spacing w:val="6"/>
            <w:sz w:val="30"/>
            <w:szCs w:val="30"/>
            <w:rPrChange w:id="135" w:author="Zhao，Jing" w:date="2023-12-13T11:37:00Z">
              <w:rPr/>
            </w:rPrChange>
          </w:rPr>
          <w:t>Lighting</w:t>
        </w:r>
        <w:r w:rsidRPr="002E2E87">
          <w:rPr>
            <w:rFonts w:eastAsia="楷体" w:hint="eastAsia"/>
            <w:spacing w:val="6"/>
            <w:sz w:val="30"/>
            <w:szCs w:val="30"/>
            <w:rPrChange w:id="136" w:author="Zhao，Jing" w:date="2023-12-13T11:37:00Z">
              <w:rPr>
                <w:rFonts w:hint="eastAsia"/>
              </w:rPr>
            </w:rPrChange>
          </w:rPr>
          <w:t>）：光照信息包括模型在特定光照条件下的表现，</w:t>
        </w:r>
        <w:r w:rsidRPr="002E2E87">
          <w:rPr>
            <w:rFonts w:eastAsia="楷体" w:hint="eastAsia"/>
            <w:spacing w:val="6"/>
            <w:sz w:val="30"/>
            <w:szCs w:val="30"/>
            <w:rPrChange w:id="137" w:author="Zhao，Jing" w:date="2023-12-13T11:37:00Z">
              <w:rPr>
                <w:rFonts w:hint="eastAsia"/>
              </w:rPr>
            </w:rPrChange>
          </w:rPr>
          <w:lastRenderedPageBreak/>
          <w:t>如阴影、反射、折射等。</w:t>
        </w:r>
      </w:ins>
    </w:p>
    <w:p w14:paraId="7A9D1411" w14:textId="5E4AE1DB" w:rsidR="002E2E87" w:rsidRPr="002E2E87" w:rsidRDefault="002E2E87">
      <w:pPr>
        <w:adjustRightInd w:val="0"/>
        <w:snapToGrid w:val="0"/>
        <w:spacing w:line="480" w:lineRule="atLeast"/>
        <w:ind w:firstLineChars="200" w:firstLine="624"/>
        <w:rPr>
          <w:ins w:id="138" w:author="Zhao，Jing" w:date="2023-12-13T11:36:00Z"/>
          <w:rFonts w:eastAsia="楷体"/>
          <w:spacing w:val="6"/>
          <w:rPrChange w:id="139" w:author="Zhao，Jing" w:date="2023-12-13T11:37:00Z">
            <w:rPr>
              <w:ins w:id="140" w:author="Zhao，Jing" w:date="2023-12-13T11:36:00Z"/>
              <w:rFonts w:eastAsia="楷体"/>
            </w:rPr>
          </w:rPrChange>
        </w:rPr>
        <w:pPrChange w:id="141" w:author="Zhao，Jing" w:date="2023-12-13T11:37:00Z">
          <w:pPr>
            <w:pStyle w:val="ad"/>
            <w:snapToGrid w:val="0"/>
            <w:ind w:firstLineChars="180" w:firstLine="540"/>
          </w:pPr>
        </w:pPrChange>
      </w:pPr>
      <w:ins w:id="142" w:author="Zhao，Jing" w:date="2023-12-13T11:36:00Z">
        <w:r w:rsidRPr="002E2E87">
          <w:rPr>
            <w:rFonts w:eastAsia="楷体" w:hint="eastAsia"/>
            <w:spacing w:val="6"/>
            <w:sz w:val="30"/>
            <w:szCs w:val="30"/>
            <w:rPrChange w:id="143" w:author="Zhao，Jing" w:date="2023-12-13T11:37:00Z">
              <w:rPr>
                <w:rFonts w:hint="eastAsia"/>
              </w:rPr>
            </w:rPrChange>
          </w:rPr>
          <w:t>碰撞体（</w:t>
        </w:r>
        <w:r w:rsidRPr="002E2E87">
          <w:rPr>
            <w:rFonts w:eastAsia="楷体"/>
            <w:spacing w:val="6"/>
            <w:sz w:val="30"/>
            <w:szCs w:val="30"/>
            <w:rPrChange w:id="144" w:author="Zhao，Jing" w:date="2023-12-13T11:37:00Z">
              <w:rPr/>
            </w:rPrChange>
          </w:rPr>
          <w:t>Colliders</w:t>
        </w:r>
        <w:r w:rsidRPr="002E2E87">
          <w:rPr>
            <w:rFonts w:eastAsia="楷体" w:hint="eastAsia"/>
            <w:spacing w:val="6"/>
            <w:sz w:val="30"/>
            <w:szCs w:val="30"/>
            <w:rPrChange w:id="145" w:author="Zhao，Jing" w:date="2023-12-13T11:37:00Z">
              <w:rPr>
                <w:rFonts w:hint="eastAsia"/>
              </w:rPr>
            </w:rPrChange>
          </w:rPr>
          <w:t>）：在游戏或物理模拟中，模型通常会有一个或多个碰撞体，用于处理物理交互。</w:t>
        </w:r>
      </w:ins>
    </w:p>
    <w:p w14:paraId="6D229FE3" w14:textId="314DA79F" w:rsidR="002E2E87" w:rsidRPr="002E2E87" w:rsidRDefault="002E2E87" w:rsidP="00D51179">
      <w:pPr>
        <w:adjustRightInd w:val="0"/>
        <w:snapToGrid w:val="0"/>
        <w:spacing w:line="480" w:lineRule="atLeast"/>
        <w:ind w:firstLineChars="200" w:firstLine="624"/>
        <w:rPr>
          <w:ins w:id="146" w:author="Zhao，Jing" w:date="2023-12-13T09:16:00Z"/>
          <w:rFonts w:eastAsia="楷体"/>
          <w:spacing w:val="6"/>
          <w:sz w:val="30"/>
          <w:szCs w:val="30"/>
        </w:rPr>
      </w:pPr>
    </w:p>
    <w:p w14:paraId="5F0FF5C9" w14:textId="5FB71C3F" w:rsidR="00D51179" w:rsidRPr="00D51179" w:rsidDel="00484C6D" w:rsidRDefault="00D51179">
      <w:pPr>
        <w:pStyle w:val="ad"/>
        <w:snapToGrid w:val="0"/>
        <w:ind w:firstLineChars="180" w:firstLine="540"/>
        <w:rPr>
          <w:del w:id="147" w:author="Zhao，Jing" w:date="2023-12-13T09:20:00Z"/>
          <w:rFonts w:ascii="Times New Roman" w:eastAsia="楷体" w:cs="Times New Roman"/>
        </w:rPr>
      </w:pPr>
    </w:p>
    <w:p w14:paraId="41870305" w14:textId="6A4ABCF5" w:rsidR="00F70C31" w:rsidRPr="00F70C31" w:rsidRDefault="002E2E87">
      <w:pPr>
        <w:pStyle w:val="ad"/>
        <w:snapToGrid w:val="0"/>
        <w:ind w:firstLineChars="180" w:firstLine="540"/>
        <w:rPr>
          <w:rFonts w:ascii="Times New Roman" w:eastAsia="楷体" w:cs="Times New Roman"/>
        </w:rPr>
      </w:pPr>
      <w:del w:id="148" w:author="Zhao，Jing" w:date="2023-12-13T11:36:00Z">
        <w:r w:rsidDel="002E2E87">
          <w:rPr>
            <w:rFonts w:ascii="Times New Roman" w:eastAsia="楷体" w:cs="Times New Roman" w:hint="eastAsia"/>
          </w:rPr>
          <w:delText>根据一个示例</w:delText>
        </w:r>
      </w:del>
      <w:ins w:id="149" w:author="Zhao，Jing" w:date="2023-12-13T11:36:00Z">
        <w:r>
          <w:rPr>
            <w:rFonts w:ascii="Times New Roman" w:eastAsia="楷体" w:cs="Times New Roman" w:hint="eastAsia"/>
          </w:rPr>
          <w:t>在一些实施例中</w:t>
        </w:r>
      </w:ins>
      <w:r w:rsidR="00F70C31">
        <w:rPr>
          <w:rFonts w:ascii="Times New Roman" w:eastAsia="楷体" w:cs="Times New Roman" w:hint="eastAsia"/>
        </w:rPr>
        <w:t>，</w:t>
      </w:r>
      <w:proofErr w:type="gramStart"/>
      <w:r w:rsidR="00F70C31">
        <w:rPr>
          <w:rFonts w:ascii="Times New Roman" w:eastAsia="楷体" w:cs="Times New Roman" w:hint="eastAsia"/>
        </w:rPr>
        <w:t>本公开</w:t>
      </w:r>
      <w:proofErr w:type="gramEnd"/>
      <w:r w:rsidR="00F70C31">
        <w:rPr>
          <w:rFonts w:ascii="Times New Roman" w:eastAsia="楷体" w:cs="Times New Roman" w:hint="eastAsia"/>
        </w:rPr>
        <w:t>的渲染</w:t>
      </w:r>
      <w:del w:id="150" w:author="Zhao，Jing" w:date="2023-12-13T09:54:00Z">
        <w:r w:rsidR="00F70C31" w:rsidDel="00B521D6">
          <w:rPr>
            <w:rFonts w:ascii="Times New Roman" w:eastAsia="楷体" w:cs="Times New Roman" w:hint="eastAsia"/>
          </w:rPr>
          <w:delText>合并</w:delText>
        </w:r>
      </w:del>
      <w:ins w:id="151" w:author="Zhao，Jing" w:date="2023-12-13T09:54:00Z">
        <w:r w:rsidR="00B521D6">
          <w:rPr>
            <w:rFonts w:ascii="Times New Roman" w:eastAsia="楷体" w:cs="Times New Roman" w:hint="eastAsia"/>
          </w:rPr>
          <w:t>优化</w:t>
        </w:r>
      </w:ins>
      <w:r w:rsidR="00F70C31">
        <w:rPr>
          <w:rFonts w:ascii="Times New Roman" w:eastAsia="楷体" w:cs="Times New Roman" w:hint="eastAsia"/>
        </w:rPr>
        <w:t>规则至少包括以下各项：</w:t>
      </w:r>
    </w:p>
    <w:p w14:paraId="610F47D7" w14:textId="3446C032" w:rsidR="00646265" w:rsidRPr="00763533" w:rsidRDefault="00F70C31" w:rsidP="00763533">
      <w:pPr>
        <w:pStyle w:val="ad"/>
        <w:snapToGrid w:val="0"/>
        <w:ind w:firstLineChars="180" w:firstLine="540"/>
        <w:rPr>
          <w:rFonts w:ascii="Times New Roman" w:eastAsia="楷体" w:cs="Times New Roman"/>
        </w:rPr>
      </w:pPr>
      <w:r w:rsidRPr="00763533">
        <w:rPr>
          <w:rFonts w:ascii="Times New Roman" w:eastAsia="楷体" w:cs="Times New Roman" w:hint="eastAsia"/>
        </w:rPr>
        <w:t>1</w:t>
      </w:r>
      <w:r w:rsidRPr="00763533">
        <w:rPr>
          <w:rFonts w:ascii="Times New Roman" w:eastAsia="楷体" w:cs="Times New Roman" w:hint="eastAsia"/>
        </w:rPr>
        <w:t>）</w:t>
      </w:r>
      <w:r w:rsidR="00646265" w:rsidRPr="00763533">
        <w:rPr>
          <w:rFonts w:ascii="Times New Roman" w:eastAsia="楷体" w:cs="Times New Roman" w:hint="eastAsia"/>
        </w:rPr>
        <w:t>同类型的骨架模型共用一个</w:t>
      </w:r>
      <w:r w:rsidRPr="00763533">
        <w:rPr>
          <w:rFonts w:ascii="Times New Roman" w:eastAsia="楷体" w:cs="Times New Roman" w:hint="eastAsia"/>
        </w:rPr>
        <w:t>。</w:t>
      </w:r>
    </w:p>
    <w:p w14:paraId="7C1ED90D" w14:textId="388D1CB8" w:rsidR="00F70C31" w:rsidRDefault="00F70C31" w:rsidP="00F70C31">
      <w:pPr>
        <w:pStyle w:val="ad"/>
        <w:snapToGrid w:val="0"/>
        <w:ind w:firstLineChars="180" w:firstLine="540"/>
        <w:rPr>
          <w:ins w:id="152" w:author="Zhao，Jing" w:date="2023-12-13T10:35:00Z"/>
          <w:rFonts w:ascii="Times New Roman" w:eastAsia="楷体" w:cs="Times New Roman"/>
        </w:rPr>
      </w:pPr>
      <w:r w:rsidRPr="00763533">
        <w:rPr>
          <w:rFonts w:ascii="Times New Roman" w:eastAsia="楷体" w:cs="Times New Roman" w:hint="eastAsia"/>
        </w:rPr>
        <w:t>例如，按性别区分，骨架模型可以分为男性骨架模型和女性骨架模型。当同屏出现两名男性，则这两人共用一个男性骨架</w:t>
      </w:r>
      <w:r>
        <w:rPr>
          <w:rFonts w:ascii="Times New Roman" w:eastAsia="楷体" w:cs="Times New Roman" w:hint="eastAsia"/>
        </w:rPr>
        <w:t>模型</w:t>
      </w:r>
      <w:r w:rsidRPr="00763533">
        <w:rPr>
          <w:rFonts w:ascii="Times New Roman" w:eastAsia="楷体" w:cs="Times New Roman" w:hint="eastAsia"/>
        </w:rPr>
        <w:t>。</w:t>
      </w:r>
    </w:p>
    <w:p w14:paraId="00A771B5" w14:textId="720714D4" w:rsidR="001B27EE" w:rsidRDefault="001B27EE" w:rsidP="00F70C31">
      <w:pPr>
        <w:pStyle w:val="ad"/>
        <w:snapToGrid w:val="0"/>
        <w:ind w:firstLineChars="180" w:firstLine="540"/>
        <w:rPr>
          <w:ins w:id="153" w:author="Zhao，Jing" w:date="2023-12-13T11:43:00Z"/>
        </w:rPr>
      </w:pPr>
      <w:ins w:id="154" w:author="Zhao，Jing" w:date="2023-12-13T10:36:00Z">
        <w:r>
          <w:rPr>
            <w:rFonts w:hint="eastAsia"/>
          </w:rPr>
          <w:t>具体地</w:t>
        </w:r>
      </w:ins>
      <w:ins w:id="155" w:author="Zhao，Jing" w:date="2023-12-13T10:35:00Z">
        <w:r>
          <w:t>，如果有两个人物都使用了同一个骨架</w:t>
        </w:r>
      </w:ins>
      <w:ins w:id="156" w:author="Zhao，Jing" w:date="2023-12-13T10:43:00Z">
        <w:r>
          <w:rPr>
            <w:rFonts w:hint="eastAsia"/>
          </w:rPr>
          <w:t>模型</w:t>
        </w:r>
      </w:ins>
      <w:ins w:id="157" w:author="Zhao，Jing" w:date="2023-12-13T10:35:00Z">
        <w:r>
          <w:t>，那么这个骨架</w:t>
        </w:r>
      </w:ins>
      <w:ins w:id="158" w:author="Zhao，Jing" w:date="2023-12-13T10:43:00Z">
        <w:r>
          <w:rPr>
            <w:rFonts w:hint="eastAsia"/>
          </w:rPr>
          <w:t>模型</w:t>
        </w:r>
      </w:ins>
      <w:ins w:id="159" w:author="Zhao，Jing" w:date="2023-12-13T10:35:00Z">
        <w:r>
          <w:t>可以被实例化，然后分别应用到两个人物上。在渲染过程中，</w:t>
        </w:r>
        <w:r w:rsidRPr="001B27EE">
          <w:rPr>
            <w:rFonts w:ascii="Times New Roman" w:eastAsia="楷体" w:cs="Times New Roman"/>
            <w:rPrChange w:id="160" w:author="Zhao，Jing" w:date="2023-12-13T10:44:00Z">
              <w:rPr/>
            </w:rPrChange>
          </w:rPr>
          <w:t>GPU</w:t>
        </w:r>
        <w:r w:rsidRPr="001B27EE">
          <w:rPr>
            <w:rFonts w:ascii="Times New Roman" w:eastAsia="楷体" w:cs="Times New Roman" w:hint="eastAsia"/>
            <w:rPrChange w:id="161" w:author="Zhao，Jing" w:date="2023-12-13T10:44:00Z">
              <w:rPr>
                <w:rFonts w:hint="eastAsia"/>
              </w:rPr>
            </w:rPrChange>
          </w:rPr>
          <w:t>只</w:t>
        </w:r>
        <w:r>
          <w:t>需要加载一次骨架，然后</w:t>
        </w:r>
      </w:ins>
      <w:ins w:id="162" w:author="Zhao，Jing" w:date="2023-12-13T10:44:00Z">
        <w:r>
          <w:rPr>
            <w:rFonts w:hint="eastAsia"/>
          </w:rPr>
          <w:t>可以</w:t>
        </w:r>
      </w:ins>
      <w:ins w:id="163" w:author="Zhao，Jing" w:date="2023-12-13T10:35:00Z">
        <w:r>
          <w:t>分别应用到两个人物的动画上。</w:t>
        </w:r>
      </w:ins>
    </w:p>
    <w:p w14:paraId="6C038F63" w14:textId="77777777" w:rsidR="002E2E87" w:rsidRDefault="002E2E87" w:rsidP="00F70C31">
      <w:pPr>
        <w:pStyle w:val="ad"/>
        <w:snapToGrid w:val="0"/>
        <w:ind w:firstLineChars="180" w:firstLine="540"/>
        <w:rPr>
          <w:rFonts w:ascii="Times New Roman" w:eastAsia="楷体" w:cs="Times New Roman"/>
        </w:rPr>
      </w:pPr>
    </w:p>
    <w:p w14:paraId="6F5D78FB" w14:textId="282ED176" w:rsidR="00F70C31" w:rsidRDefault="00F70C31" w:rsidP="00F70C31">
      <w:pPr>
        <w:pStyle w:val="ad"/>
        <w:snapToGrid w:val="0"/>
        <w:ind w:firstLineChars="180" w:firstLine="540"/>
        <w:rPr>
          <w:rFonts w:ascii="Times New Roman" w:eastAsia="楷体" w:cs="Times New Roman"/>
        </w:rPr>
      </w:pPr>
      <w:r>
        <w:rPr>
          <w:rFonts w:ascii="Times New Roman" w:eastAsia="楷体" w:cs="Times New Roman" w:hint="eastAsia"/>
        </w:rPr>
        <w:t>2</w:t>
      </w:r>
      <w:r>
        <w:rPr>
          <w:rFonts w:ascii="Times New Roman" w:eastAsia="楷体" w:cs="Times New Roman" w:hint="eastAsia"/>
        </w:rPr>
        <w:t>）在加载部件骨架时，合并重复的上级骨架。</w:t>
      </w:r>
    </w:p>
    <w:p w14:paraId="6CA94866" w14:textId="33D6ADFB" w:rsidR="00F70C31" w:rsidRDefault="00F70C31" w:rsidP="00F70C31">
      <w:pPr>
        <w:pStyle w:val="ad"/>
        <w:snapToGrid w:val="0"/>
        <w:ind w:firstLineChars="180" w:firstLine="540"/>
        <w:rPr>
          <w:rFonts w:ascii="Times New Roman" w:eastAsia="楷体" w:cs="Times New Roman"/>
        </w:rPr>
      </w:pPr>
      <w:r w:rsidRPr="00763533">
        <w:rPr>
          <w:rFonts w:ascii="Times New Roman" w:eastAsia="楷体" w:cs="Times New Roman" w:hint="eastAsia"/>
        </w:rPr>
        <w:t>骨架</w:t>
      </w:r>
      <w:r>
        <w:rPr>
          <w:rFonts w:ascii="Times New Roman" w:eastAsia="楷体" w:cs="Times New Roman" w:hint="eastAsia"/>
        </w:rPr>
        <w:t>模型</w:t>
      </w:r>
      <w:r w:rsidRPr="00763533">
        <w:rPr>
          <w:rFonts w:ascii="Times New Roman" w:eastAsia="楷体" w:cs="Times New Roman" w:hint="eastAsia"/>
        </w:rPr>
        <w:t>是</w:t>
      </w:r>
      <w:r w:rsidRPr="00763533">
        <w:rPr>
          <w:rFonts w:ascii="Times New Roman" w:eastAsia="楷体" w:cs="Times New Roman" w:hint="eastAsia"/>
        </w:rPr>
        <w:t>DCC</w:t>
      </w:r>
      <w:r w:rsidRPr="00763533">
        <w:rPr>
          <w:rFonts w:ascii="Times New Roman" w:eastAsia="楷体" w:cs="Times New Roman" w:hint="eastAsia"/>
        </w:rPr>
        <w:t>模型骨架，</w:t>
      </w:r>
      <w:r>
        <w:rPr>
          <w:rFonts w:ascii="Times New Roman" w:eastAsia="楷体" w:cs="Times New Roman" w:hint="eastAsia"/>
        </w:rPr>
        <w:t>为树状结构。</w:t>
      </w:r>
    </w:p>
    <w:p w14:paraId="3DF5FF17" w14:textId="77777777" w:rsidR="00763533" w:rsidRDefault="00763533" w:rsidP="00F70C31">
      <w:pPr>
        <w:pStyle w:val="ad"/>
        <w:snapToGrid w:val="0"/>
        <w:ind w:firstLineChars="180" w:firstLine="540"/>
        <w:rPr>
          <w:rFonts w:ascii="Times New Roman" w:eastAsia="楷体" w:cs="Times New Roman"/>
        </w:rPr>
      </w:pPr>
      <w:r w:rsidRPr="00221AE6">
        <w:rPr>
          <w:rFonts w:ascii="Times New Roman" w:eastAsia="楷体" w:cs="Times New Roman"/>
        </w:rPr>
        <w:t>以</w:t>
      </w:r>
      <w:r w:rsidRPr="00221AE6">
        <w:rPr>
          <w:rFonts w:ascii="Times New Roman" w:eastAsia="楷体" w:cs="Times New Roman"/>
        </w:rPr>
        <w:t>Unity</w:t>
      </w:r>
      <w:r w:rsidRPr="00221AE6">
        <w:rPr>
          <w:rFonts w:ascii="Times New Roman" w:eastAsia="楷体" w:cs="Times New Roman"/>
        </w:rPr>
        <w:t>引擎中的</w:t>
      </w:r>
      <w:r w:rsidRPr="00221AE6">
        <w:rPr>
          <w:rFonts w:ascii="Times New Roman" w:eastAsia="楷体" w:cs="Times New Roman"/>
        </w:rPr>
        <w:t>Humanoid</w:t>
      </w:r>
      <w:r>
        <w:rPr>
          <w:rFonts w:ascii="Times New Roman" w:eastAsia="楷体" w:cs="Times New Roman"/>
        </w:rPr>
        <w:t xml:space="preserve"> </w:t>
      </w:r>
      <w:r w:rsidRPr="00221AE6">
        <w:rPr>
          <w:rFonts w:ascii="Times New Roman" w:eastAsia="楷体" w:cs="Times New Roman"/>
        </w:rPr>
        <w:t>Avatar</w:t>
      </w:r>
      <w:r w:rsidRPr="00221AE6">
        <w:rPr>
          <w:rFonts w:ascii="Times New Roman" w:eastAsia="楷体" w:cs="Times New Roman"/>
        </w:rPr>
        <w:t>为例</w:t>
      </w:r>
      <w:r>
        <w:rPr>
          <w:rFonts w:ascii="Times New Roman" w:eastAsia="楷体" w:cs="Times New Roman" w:hint="eastAsia"/>
        </w:rPr>
        <w:t>，</w:t>
      </w:r>
      <w:r w:rsidR="00F70C31" w:rsidRPr="00763533">
        <w:rPr>
          <w:rFonts w:ascii="Times New Roman" w:eastAsia="楷体" w:cs="Times New Roman"/>
        </w:rPr>
        <w:t>一个标准的人形骨骼结构通常包括以下部分：</w:t>
      </w:r>
    </w:p>
    <w:p w14:paraId="7603FA89" w14:textId="278D5857" w:rsidR="00763533" w:rsidRDefault="00F70C31" w:rsidP="00F70C31">
      <w:pPr>
        <w:pStyle w:val="ad"/>
        <w:snapToGrid w:val="0"/>
        <w:ind w:firstLineChars="180" w:firstLine="540"/>
        <w:rPr>
          <w:rFonts w:ascii="Times New Roman" w:eastAsia="楷体" w:cs="Times New Roman"/>
        </w:rPr>
      </w:pPr>
      <w:r w:rsidRPr="00763533">
        <w:rPr>
          <w:rFonts w:ascii="Times New Roman" w:eastAsia="楷体" w:cs="Times New Roman"/>
        </w:rPr>
        <w:t>根骨骼（</w:t>
      </w:r>
      <w:r w:rsidRPr="00763533">
        <w:rPr>
          <w:rFonts w:ascii="Times New Roman" w:eastAsia="楷体" w:cs="Times New Roman"/>
        </w:rPr>
        <w:t>Root</w:t>
      </w:r>
      <w:r w:rsidR="00763533">
        <w:rPr>
          <w:rFonts w:ascii="Times New Roman" w:eastAsia="楷体" w:cs="Times New Roman"/>
        </w:rPr>
        <w:t xml:space="preserve"> </w:t>
      </w:r>
      <w:r w:rsidRPr="00763533">
        <w:rPr>
          <w:rFonts w:ascii="Times New Roman" w:eastAsia="楷体" w:cs="Times New Roman"/>
        </w:rPr>
        <w:t>bone</w:t>
      </w:r>
      <w:r w:rsidRPr="00763533">
        <w:rPr>
          <w:rFonts w:ascii="Times New Roman" w:eastAsia="楷体" w:cs="Times New Roman"/>
        </w:rPr>
        <w:t>）：这是骨骼层级的起点，通常</w:t>
      </w:r>
      <w:r w:rsidR="00763533">
        <w:rPr>
          <w:rFonts w:ascii="Times New Roman" w:eastAsia="楷体" w:cs="Times New Roman" w:hint="eastAsia"/>
        </w:rPr>
        <w:t>为</w:t>
      </w:r>
      <w:r w:rsidRPr="00763533">
        <w:rPr>
          <w:rFonts w:ascii="Times New Roman" w:eastAsia="楷体" w:cs="Times New Roman"/>
        </w:rPr>
        <w:t>最上层的节点</w:t>
      </w:r>
      <w:r w:rsidR="00763533">
        <w:rPr>
          <w:rFonts w:ascii="Times New Roman" w:eastAsia="楷体" w:cs="Times New Roman" w:hint="eastAsia"/>
        </w:rPr>
        <w:t>，</w:t>
      </w:r>
      <w:proofErr w:type="gramStart"/>
      <w:r w:rsidR="00763533">
        <w:rPr>
          <w:rFonts w:ascii="Times New Roman" w:eastAsia="楷体" w:cs="Times New Roman" w:hint="eastAsia"/>
        </w:rPr>
        <w:t>即根节点</w:t>
      </w:r>
      <w:proofErr w:type="gramEnd"/>
      <w:r w:rsidRPr="00763533">
        <w:rPr>
          <w:rFonts w:ascii="Times New Roman" w:eastAsia="楷体" w:cs="Times New Roman"/>
        </w:rPr>
        <w:t>。在</w:t>
      </w:r>
      <w:r w:rsidRPr="00763533">
        <w:rPr>
          <w:rFonts w:ascii="Times New Roman" w:eastAsia="楷体" w:cs="Times New Roman"/>
        </w:rPr>
        <w:t>Unity</w:t>
      </w:r>
      <w:r w:rsidRPr="00763533">
        <w:rPr>
          <w:rFonts w:ascii="Times New Roman" w:eastAsia="楷体" w:cs="Times New Roman"/>
        </w:rPr>
        <w:t>中，</w:t>
      </w:r>
      <w:r w:rsidR="00763533" w:rsidRPr="008F2755">
        <w:rPr>
          <w:rFonts w:ascii="Times New Roman" w:eastAsia="楷体" w:cs="Times New Roman"/>
        </w:rPr>
        <w:t>根骨骼</w:t>
      </w:r>
      <w:r w:rsidRPr="00763533">
        <w:rPr>
          <w:rFonts w:ascii="Times New Roman" w:eastAsia="楷体" w:cs="Times New Roman"/>
        </w:rPr>
        <w:t>通常被设置为一个不可见的</w:t>
      </w:r>
      <w:proofErr w:type="spellStart"/>
      <w:r w:rsidRPr="00763533">
        <w:rPr>
          <w:rFonts w:ascii="Times New Roman" w:eastAsia="楷体" w:cs="Times New Roman"/>
        </w:rPr>
        <w:t>GameObject</w:t>
      </w:r>
      <w:proofErr w:type="spellEnd"/>
      <w:r w:rsidRPr="00763533">
        <w:rPr>
          <w:rFonts w:ascii="Times New Roman" w:eastAsia="楷体" w:cs="Times New Roman"/>
        </w:rPr>
        <w:t>，被用来控制整个角色模型的位置和旋转。</w:t>
      </w:r>
    </w:p>
    <w:p w14:paraId="100FF1B3" w14:textId="77777777" w:rsidR="00763533" w:rsidRDefault="00F70C31" w:rsidP="00F70C31">
      <w:pPr>
        <w:pStyle w:val="ad"/>
        <w:snapToGrid w:val="0"/>
        <w:ind w:firstLineChars="180" w:firstLine="540"/>
        <w:rPr>
          <w:rFonts w:ascii="Times New Roman" w:eastAsia="楷体" w:cs="Times New Roman"/>
        </w:rPr>
      </w:pPr>
      <w:r w:rsidRPr="00763533">
        <w:rPr>
          <w:rFonts w:ascii="Times New Roman" w:eastAsia="楷体" w:cs="Times New Roman"/>
        </w:rPr>
        <w:t>下肢（</w:t>
      </w:r>
      <w:r w:rsidRPr="00763533">
        <w:rPr>
          <w:rFonts w:ascii="Times New Roman" w:eastAsia="楷体" w:cs="Times New Roman"/>
        </w:rPr>
        <w:t>Lower</w:t>
      </w:r>
      <w:r w:rsidR="00763533">
        <w:rPr>
          <w:rFonts w:ascii="Times New Roman" w:eastAsia="楷体" w:cs="Times New Roman"/>
        </w:rPr>
        <w:t xml:space="preserve"> </w:t>
      </w:r>
      <w:r w:rsidRPr="00763533">
        <w:rPr>
          <w:rFonts w:ascii="Times New Roman" w:eastAsia="楷体" w:cs="Times New Roman"/>
        </w:rPr>
        <w:t>Body</w:t>
      </w:r>
      <w:r w:rsidRPr="00763533">
        <w:rPr>
          <w:rFonts w:ascii="Times New Roman" w:eastAsia="楷体" w:cs="Times New Roman"/>
        </w:rPr>
        <w:t>）：</w:t>
      </w:r>
    </w:p>
    <w:p w14:paraId="2ABB93F7" w14:textId="68DAE23B" w:rsidR="00763533" w:rsidRDefault="00F70C31" w:rsidP="00763533">
      <w:pPr>
        <w:pStyle w:val="ad"/>
        <w:snapToGrid w:val="0"/>
        <w:ind w:firstLineChars="180" w:firstLine="540"/>
        <w:rPr>
          <w:rFonts w:ascii="Times New Roman" w:eastAsia="楷体" w:cs="Times New Roman"/>
        </w:rPr>
      </w:pPr>
      <w:r w:rsidRPr="00763533">
        <w:rPr>
          <w:rFonts w:ascii="Times New Roman" w:eastAsia="楷体" w:cs="Times New Roman"/>
        </w:rPr>
        <w:t>髋关节（</w:t>
      </w:r>
      <w:r w:rsidRPr="00763533">
        <w:rPr>
          <w:rFonts w:ascii="Times New Roman" w:eastAsia="楷体" w:cs="Times New Roman"/>
        </w:rPr>
        <w:t>Hips</w:t>
      </w:r>
      <w:r w:rsidRPr="00763533">
        <w:rPr>
          <w:rFonts w:ascii="Times New Roman" w:eastAsia="楷体" w:cs="Times New Roman"/>
        </w:rPr>
        <w:t>）：根骨骼下的第一层节点，控制角色的下半身。</w:t>
      </w:r>
    </w:p>
    <w:p w14:paraId="5D1CBEBA" w14:textId="3025DBFC" w:rsidR="00763533" w:rsidRDefault="00F70C31" w:rsidP="00763533">
      <w:pPr>
        <w:pStyle w:val="ad"/>
        <w:snapToGrid w:val="0"/>
        <w:ind w:firstLineChars="180" w:firstLine="540"/>
        <w:rPr>
          <w:rFonts w:ascii="Times New Roman" w:eastAsia="楷体" w:cs="Times New Roman"/>
        </w:rPr>
      </w:pPr>
      <w:r w:rsidRPr="00763533">
        <w:rPr>
          <w:rFonts w:ascii="Times New Roman" w:eastAsia="楷体" w:cs="Times New Roman"/>
        </w:rPr>
        <w:t>大腿（</w:t>
      </w:r>
      <w:r w:rsidRPr="00763533">
        <w:rPr>
          <w:rFonts w:ascii="Times New Roman" w:eastAsia="楷体" w:cs="Times New Roman"/>
        </w:rPr>
        <w:t>Upper</w:t>
      </w:r>
      <w:r w:rsidR="00763533">
        <w:rPr>
          <w:rFonts w:ascii="Times New Roman" w:eastAsia="楷体" w:cs="Times New Roman"/>
        </w:rPr>
        <w:t xml:space="preserve"> </w:t>
      </w:r>
      <w:r w:rsidRPr="00763533">
        <w:rPr>
          <w:rFonts w:ascii="Times New Roman" w:eastAsia="楷体" w:cs="Times New Roman"/>
        </w:rPr>
        <w:t>Leg</w:t>
      </w:r>
      <w:r w:rsidRPr="00763533">
        <w:rPr>
          <w:rFonts w:ascii="Times New Roman" w:eastAsia="楷体" w:cs="Times New Roman"/>
        </w:rPr>
        <w:t>）：髋关节下的第二层节点，左右两侧各一个，分别控制左右大腿的动作。</w:t>
      </w:r>
    </w:p>
    <w:p w14:paraId="4AABC36A" w14:textId="21241274" w:rsidR="00763533" w:rsidRDefault="00F70C31" w:rsidP="00763533">
      <w:pPr>
        <w:pStyle w:val="ad"/>
        <w:snapToGrid w:val="0"/>
        <w:ind w:firstLineChars="180" w:firstLine="540"/>
        <w:rPr>
          <w:rFonts w:ascii="Times New Roman" w:eastAsia="楷体" w:cs="Times New Roman"/>
        </w:rPr>
      </w:pPr>
      <w:r w:rsidRPr="00763533">
        <w:rPr>
          <w:rFonts w:ascii="Times New Roman" w:eastAsia="楷体" w:cs="Times New Roman"/>
        </w:rPr>
        <w:t>小腿（</w:t>
      </w:r>
      <w:r w:rsidRPr="00763533">
        <w:rPr>
          <w:rFonts w:ascii="Times New Roman" w:eastAsia="楷体" w:cs="Times New Roman"/>
        </w:rPr>
        <w:t>Lower</w:t>
      </w:r>
      <w:r w:rsidR="00763533">
        <w:rPr>
          <w:rFonts w:ascii="Times New Roman" w:eastAsia="楷体" w:cs="Times New Roman"/>
        </w:rPr>
        <w:t xml:space="preserve"> </w:t>
      </w:r>
      <w:r w:rsidRPr="00763533">
        <w:rPr>
          <w:rFonts w:ascii="Times New Roman" w:eastAsia="楷体" w:cs="Times New Roman"/>
        </w:rPr>
        <w:t>Leg</w:t>
      </w:r>
      <w:r w:rsidRPr="00763533">
        <w:rPr>
          <w:rFonts w:ascii="Times New Roman" w:eastAsia="楷体" w:cs="Times New Roman"/>
        </w:rPr>
        <w:t>）：大腿下的第三层节点，左右两侧各一个，分别控制左右小腿的动作。</w:t>
      </w:r>
    </w:p>
    <w:p w14:paraId="5A49797B" w14:textId="7FE4C12E" w:rsidR="00763533" w:rsidRDefault="00F70C31" w:rsidP="00763533">
      <w:pPr>
        <w:pStyle w:val="ad"/>
        <w:snapToGrid w:val="0"/>
        <w:ind w:firstLineChars="180" w:firstLine="540"/>
        <w:rPr>
          <w:rFonts w:ascii="Times New Roman" w:eastAsia="楷体" w:cs="Times New Roman"/>
        </w:rPr>
      </w:pPr>
      <w:r w:rsidRPr="00763533">
        <w:rPr>
          <w:rFonts w:ascii="Times New Roman" w:eastAsia="楷体" w:cs="Times New Roman"/>
        </w:rPr>
        <w:t>脚（</w:t>
      </w:r>
      <w:r w:rsidRPr="00763533">
        <w:rPr>
          <w:rFonts w:ascii="Times New Roman" w:eastAsia="楷体" w:cs="Times New Roman"/>
        </w:rPr>
        <w:t>Foot</w:t>
      </w:r>
      <w:r w:rsidRPr="00763533">
        <w:rPr>
          <w:rFonts w:ascii="Times New Roman" w:eastAsia="楷体" w:cs="Times New Roman"/>
        </w:rPr>
        <w:t>）：小腿下的第四层节点，左右两侧各一个，分别控制左右脚的动作。</w:t>
      </w:r>
    </w:p>
    <w:p w14:paraId="78B77EF3" w14:textId="3248D519" w:rsidR="00763533" w:rsidRDefault="00F70C31" w:rsidP="00763533">
      <w:pPr>
        <w:pStyle w:val="ad"/>
        <w:snapToGrid w:val="0"/>
        <w:ind w:firstLineChars="180" w:firstLine="540"/>
        <w:rPr>
          <w:rFonts w:ascii="Times New Roman" w:eastAsia="楷体" w:cs="Times New Roman"/>
        </w:rPr>
      </w:pPr>
      <w:r w:rsidRPr="00763533">
        <w:rPr>
          <w:rFonts w:ascii="Times New Roman" w:eastAsia="楷体" w:cs="Times New Roman"/>
        </w:rPr>
        <w:t>脚趾（</w:t>
      </w:r>
      <w:r w:rsidRPr="00763533">
        <w:rPr>
          <w:rFonts w:ascii="Times New Roman" w:eastAsia="楷体" w:cs="Times New Roman"/>
        </w:rPr>
        <w:t>Toes</w:t>
      </w:r>
      <w:r w:rsidRPr="00763533">
        <w:rPr>
          <w:rFonts w:ascii="Times New Roman" w:eastAsia="楷体" w:cs="Times New Roman"/>
        </w:rPr>
        <w:t>）：这是可选的，如果有</w:t>
      </w:r>
      <w:r w:rsidR="00763533">
        <w:rPr>
          <w:rFonts w:ascii="Times New Roman" w:eastAsia="楷体" w:cs="Times New Roman" w:hint="eastAsia"/>
        </w:rPr>
        <w:t>，则</w:t>
      </w:r>
      <w:r w:rsidRPr="00763533">
        <w:rPr>
          <w:rFonts w:ascii="Times New Roman" w:eastAsia="楷体" w:cs="Times New Roman"/>
        </w:rPr>
        <w:t>作为脚下的第五层节点，左右两侧各一组，分别控制左右脚趾的动作。</w:t>
      </w:r>
    </w:p>
    <w:p w14:paraId="044830C6" w14:textId="7E2D78C4" w:rsidR="00763533" w:rsidRDefault="00F70C31" w:rsidP="00763533">
      <w:pPr>
        <w:pStyle w:val="ad"/>
        <w:snapToGrid w:val="0"/>
        <w:ind w:firstLineChars="180" w:firstLine="540"/>
        <w:rPr>
          <w:rFonts w:ascii="Times New Roman" w:eastAsia="楷体" w:cs="Times New Roman"/>
        </w:rPr>
      </w:pPr>
      <w:r w:rsidRPr="00763533">
        <w:rPr>
          <w:rFonts w:ascii="Times New Roman" w:eastAsia="楷体" w:cs="Times New Roman"/>
        </w:rPr>
        <w:lastRenderedPageBreak/>
        <w:t>上肢（</w:t>
      </w:r>
      <w:r w:rsidRPr="00763533">
        <w:rPr>
          <w:rFonts w:ascii="Times New Roman" w:eastAsia="楷体" w:cs="Times New Roman"/>
        </w:rPr>
        <w:t>Upper</w:t>
      </w:r>
      <w:r w:rsidR="00763533">
        <w:rPr>
          <w:rFonts w:ascii="Times New Roman" w:eastAsia="楷体" w:cs="Times New Roman"/>
        </w:rPr>
        <w:t xml:space="preserve"> </w:t>
      </w:r>
      <w:r w:rsidRPr="00763533">
        <w:rPr>
          <w:rFonts w:ascii="Times New Roman" w:eastAsia="楷体" w:cs="Times New Roman"/>
        </w:rPr>
        <w:t>Body</w:t>
      </w:r>
      <w:r w:rsidRPr="00763533">
        <w:rPr>
          <w:rFonts w:ascii="Times New Roman" w:eastAsia="楷体" w:cs="Times New Roman"/>
        </w:rPr>
        <w:t>）：</w:t>
      </w:r>
    </w:p>
    <w:p w14:paraId="6B763C69" w14:textId="7C2CFC65" w:rsidR="00763533" w:rsidRDefault="00F70C31" w:rsidP="00763533">
      <w:pPr>
        <w:pStyle w:val="ad"/>
        <w:snapToGrid w:val="0"/>
        <w:ind w:firstLineChars="180" w:firstLine="540"/>
        <w:rPr>
          <w:rFonts w:ascii="Times New Roman" w:eastAsia="楷体" w:cs="Times New Roman"/>
        </w:rPr>
      </w:pPr>
      <w:r w:rsidRPr="00763533">
        <w:rPr>
          <w:rFonts w:ascii="Times New Roman" w:eastAsia="楷体" w:cs="Times New Roman"/>
        </w:rPr>
        <w:t>脊柱（</w:t>
      </w:r>
      <w:r w:rsidRPr="00763533">
        <w:rPr>
          <w:rFonts w:ascii="Times New Roman" w:eastAsia="楷体" w:cs="Times New Roman"/>
        </w:rPr>
        <w:t>Spine</w:t>
      </w:r>
      <w:r w:rsidRPr="00763533">
        <w:rPr>
          <w:rFonts w:ascii="Times New Roman" w:eastAsia="楷体" w:cs="Times New Roman"/>
        </w:rPr>
        <w:t>）：从髋关节向上延伸的第一层节点，控制角色的躯干部分。脊柱可能会有多个节点来模拟脊柱的弯曲。</w:t>
      </w:r>
    </w:p>
    <w:p w14:paraId="5D8C1DF5" w14:textId="5AA35B02" w:rsidR="00763533" w:rsidRDefault="00F70C31" w:rsidP="00763533">
      <w:pPr>
        <w:pStyle w:val="ad"/>
        <w:snapToGrid w:val="0"/>
        <w:ind w:firstLineChars="180" w:firstLine="540"/>
        <w:rPr>
          <w:rFonts w:ascii="Times New Roman" w:eastAsia="楷体" w:cs="Times New Roman"/>
        </w:rPr>
      </w:pPr>
      <w:r w:rsidRPr="00763533">
        <w:rPr>
          <w:rFonts w:ascii="Times New Roman" w:eastAsia="楷体" w:cs="Times New Roman"/>
        </w:rPr>
        <w:t>肩膀（</w:t>
      </w:r>
      <w:r w:rsidRPr="00763533">
        <w:rPr>
          <w:rFonts w:ascii="Times New Roman" w:eastAsia="楷体" w:cs="Times New Roman"/>
        </w:rPr>
        <w:t>Shoulder</w:t>
      </w:r>
      <w:r w:rsidRPr="00763533">
        <w:rPr>
          <w:rFonts w:ascii="Times New Roman" w:eastAsia="楷体" w:cs="Times New Roman"/>
        </w:rPr>
        <w:t>）：脊柱上的第二层节点，左右两侧各一个，分别控制左右肩膀的动作。</w:t>
      </w:r>
    </w:p>
    <w:p w14:paraId="11B3816B" w14:textId="0B5AF4B9" w:rsidR="00763533" w:rsidRDefault="00F70C31" w:rsidP="00763533">
      <w:pPr>
        <w:pStyle w:val="ad"/>
        <w:snapToGrid w:val="0"/>
        <w:ind w:firstLineChars="180" w:firstLine="540"/>
        <w:rPr>
          <w:rFonts w:ascii="Times New Roman" w:eastAsia="楷体" w:cs="Times New Roman"/>
        </w:rPr>
      </w:pPr>
      <w:r w:rsidRPr="00763533">
        <w:rPr>
          <w:rFonts w:ascii="Times New Roman" w:eastAsia="楷体" w:cs="Times New Roman"/>
        </w:rPr>
        <w:t>上臂（</w:t>
      </w:r>
      <w:r w:rsidRPr="00763533">
        <w:rPr>
          <w:rFonts w:ascii="Times New Roman" w:eastAsia="楷体" w:cs="Times New Roman"/>
        </w:rPr>
        <w:t>Upper</w:t>
      </w:r>
      <w:r w:rsidR="00763533">
        <w:rPr>
          <w:rFonts w:ascii="Times New Roman" w:eastAsia="楷体" w:cs="Times New Roman"/>
        </w:rPr>
        <w:t xml:space="preserve"> </w:t>
      </w:r>
      <w:r w:rsidRPr="00763533">
        <w:rPr>
          <w:rFonts w:ascii="Times New Roman" w:eastAsia="楷体" w:cs="Times New Roman"/>
        </w:rPr>
        <w:t>Arm</w:t>
      </w:r>
      <w:r w:rsidRPr="00763533">
        <w:rPr>
          <w:rFonts w:ascii="Times New Roman" w:eastAsia="楷体" w:cs="Times New Roman"/>
        </w:rPr>
        <w:t>）：肩膀下的第三层节点，左右两侧各一个，分别控制左右上臂的动作。</w:t>
      </w:r>
    </w:p>
    <w:p w14:paraId="694C285C" w14:textId="160FB3E1" w:rsidR="00763533" w:rsidRDefault="00F70C31" w:rsidP="00763533">
      <w:pPr>
        <w:pStyle w:val="ad"/>
        <w:snapToGrid w:val="0"/>
        <w:ind w:firstLineChars="180" w:firstLine="540"/>
        <w:rPr>
          <w:rFonts w:ascii="Times New Roman" w:eastAsia="楷体" w:cs="Times New Roman"/>
        </w:rPr>
      </w:pPr>
      <w:r w:rsidRPr="00763533">
        <w:rPr>
          <w:rFonts w:ascii="Times New Roman" w:eastAsia="楷体" w:cs="Times New Roman"/>
        </w:rPr>
        <w:t>前臂（</w:t>
      </w:r>
      <w:r w:rsidRPr="00763533">
        <w:rPr>
          <w:rFonts w:ascii="Times New Roman" w:eastAsia="楷体" w:cs="Times New Roman"/>
        </w:rPr>
        <w:t>Lower</w:t>
      </w:r>
      <w:r w:rsidR="00763533">
        <w:rPr>
          <w:rFonts w:ascii="Times New Roman" w:eastAsia="楷体" w:cs="Times New Roman"/>
        </w:rPr>
        <w:t xml:space="preserve"> </w:t>
      </w:r>
      <w:r w:rsidRPr="00763533">
        <w:rPr>
          <w:rFonts w:ascii="Times New Roman" w:eastAsia="楷体" w:cs="Times New Roman"/>
        </w:rPr>
        <w:t>Arm</w:t>
      </w:r>
      <w:r w:rsidRPr="00763533">
        <w:rPr>
          <w:rFonts w:ascii="Times New Roman" w:eastAsia="楷体" w:cs="Times New Roman"/>
        </w:rPr>
        <w:t>）：上臂下的第四层节点，左右两侧各一个，分别控制左右前臂的动作。</w:t>
      </w:r>
    </w:p>
    <w:p w14:paraId="31DA621D" w14:textId="73746D0B" w:rsidR="00763533" w:rsidRDefault="00F70C31" w:rsidP="00763533">
      <w:pPr>
        <w:pStyle w:val="ad"/>
        <w:snapToGrid w:val="0"/>
        <w:ind w:firstLineChars="180" w:firstLine="540"/>
        <w:rPr>
          <w:rFonts w:ascii="Times New Roman" w:eastAsia="楷体" w:cs="Times New Roman"/>
        </w:rPr>
      </w:pPr>
      <w:r w:rsidRPr="00763533">
        <w:rPr>
          <w:rFonts w:ascii="Times New Roman" w:eastAsia="楷体" w:cs="Times New Roman"/>
        </w:rPr>
        <w:t>手（</w:t>
      </w:r>
      <w:r w:rsidRPr="00763533">
        <w:rPr>
          <w:rFonts w:ascii="Times New Roman" w:eastAsia="楷体" w:cs="Times New Roman"/>
        </w:rPr>
        <w:t>Hand</w:t>
      </w:r>
      <w:r w:rsidRPr="00763533">
        <w:rPr>
          <w:rFonts w:ascii="Times New Roman" w:eastAsia="楷体" w:cs="Times New Roman"/>
        </w:rPr>
        <w:t>）：前臂下的第五层节点，左右两侧各一个，分别控制左右手的动作。</w:t>
      </w:r>
    </w:p>
    <w:p w14:paraId="25891110" w14:textId="54882293" w:rsidR="00763533" w:rsidRDefault="00F70C31" w:rsidP="00763533">
      <w:pPr>
        <w:pStyle w:val="ad"/>
        <w:snapToGrid w:val="0"/>
        <w:ind w:firstLineChars="180" w:firstLine="540"/>
        <w:rPr>
          <w:rFonts w:ascii="Times New Roman" w:eastAsia="楷体" w:cs="Times New Roman"/>
        </w:rPr>
      </w:pPr>
      <w:r w:rsidRPr="00763533">
        <w:rPr>
          <w:rFonts w:ascii="Times New Roman" w:eastAsia="楷体" w:cs="Times New Roman"/>
        </w:rPr>
        <w:t>手指（</w:t>
      </w:r>
      <w:r w:rsidRPr="00763533">
        <w:rPr>
          <w:rFonts w:ascii="Times New Roman" w:eastAsia="楷体" w:cs="Times New Roman"/>
        </w:rPr>
        <w:t>Fingers</w:t>
      </w:r>
      <w:r w:rsidRPr="00763533">
        <w:rPr>
          <w:rFonts w:ascii="Times New Roman" w:eastAsia="楷体" w:cs="Times New Roman"/>
        </w:rPr>
        <w:t>）：这是可选的，如果有</w:t>
      </w:r>
      <w:r w:rsidR="00763533">
        <w:rPr>
          <w:rFonts w:ascii="Times New Roman" w:eastAsia="楷体" w:cs="Times New Roman" w:hint="eastAsia"/>
        </w:rPr>
        <w:t>，则</w:t>
      </w:r>
      <w:r w:rsidRPr="00763533">
        <w:rPr>
          <w:rFonts w:ascii="Times New Roman" w:eastAsia="楷体" w:cs="Times New Roman"/>
        </w:rPr>
        <w:t>作为手下的第六层节点，左右两侧各一组，分别控制左右手指的动作。</w:t>
      </w:r>
    </w:p>
    <w:p w14:paraId="4FE991E9" w14:textId="6BA60C07" w:rsidR="00763533" w:rsidRDefault="00F70C31" w:rsidP="00763533">
      <w:pPr>
        <w:pStyle w:val="ad"/>
        <w:snapToGrid w:val="0"/>
        <w:ind w:firstLineChars="180" w:firstLine="540"/>
        <w:rPr>
          <w:rFonts w:ascii="Times New Roman" w:eastAsia="楷体" w:cs="Times New Roman"/>
        </w:rPr>
      </w:pPr>
      <w:r w:rsidRPr="00763533">
        <w:rPr>
          <w:rFonts w:ascii="Times New Roman" w:eastAsia="楷体" w:cs="Times New Roman"/>
        </w:rPr>
        <w:t>颈部（</w:t>
      </w:r>
      <w:r w:rsidRPr="00763533">
        <w:rPr>
          <w:rFonts w:ascii="Times New Roman" w:eastAsia="楷体" w:cs="Times New Roman"/>
        </w:rPr>
        <w:t>Neck</w:t>
      </w:r>
      <w:r w:rsidRPr="00763533">
        <w:rPr>
          <w:rFonts w:ascii="Times New Roman" w:eastAsia="楷体" w:cs="Times New Roman"/>
        </w:rPr>
        <w:t>）：脊柱上的另一个第二层节点，控制角色的颈部动作。</w:t>
      </w:r>
    </w:p>
    <w:p w14:paraId="63D83E0C" w14:textId="139AEC7B" w:rsidR="00F70C31" w:rsidRPr="00763533" w:rsidRDefault="00F70C31" w:rsidP="00763533">
      <w:pPr>
        <w:pStyle w:val="ad"/>
        <w:snapToGrid w:val="0"/>
        <w:ind w:firstLineChars="180" w:firstLine="540"/>
        <w:rPr>
          <w:rFonts w:ascii="Times New Roman" w:eastAsia="楷体" w:cs="Times New Roman"/>
        </w:rPr>
      </w:pPr>
      <w:r w:rsidRPr="00763533">
        <w:rPr>
          <w:rFonts w:ascii="Times New Roman" w:eastAsia="楷体" w:cs="Times New Roman"/>
        </w:rPr>
        <w:t>头部（</w:t>
      </w:r>
      <w:r w:rsidRPr="00763533">
        <w:rPr>
          <w:rFonts w:ascii="Times New Roman" w:eastAsia="楷体" w:cs="Times New Roman"/>
        </w:rPr>
        <w:t>Head</w:t>
      </w:r>
      <w:r w:rsidRPr="00763533">
        <w:rPr>
          <w:rFonts w:ascii="Times New Roman" w:eastAsia="楷体" w:cs="Times New Roman"/>
        </w:rPr>
        <w:t>）：颈部下的第三层节点，控制角色的头部动作。</w:t>
      </w:r>
    </w:p>
    <w:p w14:paraId="0B26FD42" w14:textId="77777777" w:rsidR="00F70C31" w:rsidRDefault="00F70C31" w:rsidP="00763533">
      <w:pPr>
        <w:pStyle w:val="ad"/>
        <w:snapToGrid w:val="0"/>
        <w:ind w:firstLineChars="180" w:firstLine="540"/>
        <w:rPr>
          <w:rFonts w:ascii="Times New Roman" w:eastAsia="楷体" w:cs="Times New Roman"/>
        </w:rPr>
      </w:pPr>
    </w:p>
    <w:p w14:paraId="391221BE" w14:textId="3A205A0B" w:rsidR="00763533" w:rsidRDefault="00763533" w:rsidP="00763533">
      <w:pPr>
        <w:pStyle w:val="ad"/>
        <w:snapToGrid w:val="0"/>
        <w:ind w:firstLineChars="180" w:firstLine="540"/>
        <w:rPr>
          <w:ins w:id="164" w:author="Zhao，Jing" w:date="2023-12-13T10:14:00Z"/>
          <w:rFonts w:eastAsia="楷体"/>
        </w:rPr>
      </w:pPr>
      <w:r>
        <w:rPr>
          <w:rFonts w:ascii="Times New Roman" w:eastAsia="楷体" w:cs="Times New Roman" w:hint="eastAsia"/>
        </w:rPr>
        <w:t>对骨架的加载是自上而下的，当</w:t>
      </w:r>
      <w:r w:rsidRPr="00763533">
        <w:rPr>
          <w:rFonts w:eastAsia="楷体" w:hint="eastAsia"/>
        </w:rPr>
        <w:t>加载部件骨架时，</w:t>
      </w:r>
      <w:r w:rsidR="00922061">
        <w:rPr>
          <w:rFonts w:eastAsia="楷体" w:hint="eastAsia"/>
        </w:rPr>
        <w:t>根据</w:t>
      </w:r>
      <w:r>
        <w:rPr>
          <w:rFonts w:eastAsia="楷体" w:hint="eastAsia"/>
        </w:rPr>
        <w:t>其上级节点在已加载骨架上找到</w:t>
      </w:r>
      <w:r w:rsidR="00922061">
        <w:rPr>
          <w:rFonts w:eastAsia="楷体" w:hint="eastAsia"/>
        </w:rPr>
        <w:t>该上级节点，继而从该上级节点处自上而下加载至该部件骨架。随后，合并该上级骨架。此处的合并也可以被理解为移除重复的上级骨架。</w:t>
      </w:r>
    </w:p>
    <w:p w14:paraId="1ECF1636" w14:textId="57947401" w:rsidR="002C36A2" w:rsidDel="002E2E87" w:rsidRDefault="002C36A2" w:rsidP="00763533">
      <w:pPr>
        <w:pStyle w:val="ad"/>
        <w:snapToGrid w:val="0"/>
        <w:ind w:firstLineChars="180" w:firstLine="540"/>
        <w:rPr>
          <w:del w:id="165" w:author="Zhao，Jing" w:date="2023-12-13T11:36:00Z"/>
          <w:rFonts w:eastAsia="楷体"/>
        </w:rPr>
      </w:pPr>
    </w:p>
    <w:p w14:paraId="63B1B54C" w14:textId="77777777" w:rsidR="00922061" w:rsidRDefault="00922061" w:rsidP="00763533">
      <w:pPr>
        <w:pStyle w:val="ad"/>
        <w:snapToGrid w:val="0"/>
        <w:ind w:firstLineChars="180" w:firstLine="540"/>
        <w:rPr>
          <w:rFonts w:eastAsia="楷体"/>
        </w:rPr>
      </w:pPr>
    </w:p>
    <w:p w14:paraId="58FB7B86" w14:textId="20B1A66C" w:rsidR="00922061" w:rsidRDefault="00922061" w:rsidP="00922061">
      <w:pPr>
        <w:pStyle w:val="ad"/>
        <w:snapToGrid w:val="0"/>
        <w:ind w:firstLineChars="180" w:firstLine="540"/>
        <w:rPr>
          <w:rFonts w:ascii="Times New Roman" w:eastAsia="楷体" w:cs="Times New Roman"/>
        </w:rPr>
      </w:pPr>
      <w:r w:rsidRPr="0064443A">
        <w:rPr>
          <w:rFonts w:ascii="Times New Roman" w:eastAsia="楷体" w:cs="Times New Roman" w:hint="eastAsia"/>
        </w:rPr>
        <w:t>3</w:t>
      </w:r>
      <w:r w:rsidRPr="0064443A">
        <w:rPr>
          <w:rFonts w:ascii="Times New Roman" w:eastAsia="楷体" w:cs="Times New Roman" w:hint="eastAsia"/>
        </w:rPr>
        <w:t>）合并同屏的多个人物之间</w:t>
      </w:r>
      <w:r>
        <w:rPr>
          <w:rFonts w:ascii="Times New Roman" w:eastAsia="楷体" w:cs="Times New Roman" w:hint="eastAsia"/>
        </w:rPr>
        <w:t>的</w:t>
      </w:r>
      <w:r w:rsidRPr="0064443A">
        <w:rPr>
          <w:rFonts w:ascii="Times New Roman" w:eastAsia="楷体" w:cs="Times New Roman" w:hint="eastAsia"/>
        </w:rPr>
        <w:t>相同元素。</w:t>
      </w:r>
    </w:p>
    <w:p w14:paraId="542A6454" w14:textId="11DC18E1" w:rsidR="003F3E96" w:rsidRDefault="00922061" w:rsidP="003F3E96">
      <w:pPr>
        <w:pStyle w:val="ad"/>
        <w:snapToGrid w:val="0"/>
        <w:ind w:firstLineChars="180" w:firstLine="540"/>
        <w:rPr>
          <w:ins w:id="166" w:author="Zhao，Jing" w:date="2023-12-13T11:13:00Z"/>
          <w:rFonts w:ascii="Times New Roman" w:eastAsia="楷体" w:cs="Times New Roman"/>
        </w:rPr>
      </w:pPr>
      <w:r>
        <w:rPr>
          <w:rFonts w:ascii="Times New Roman" w:eastAsia="楷体" w:cs="Times New Roman" w:hint="eastAsia"/>
        </w:rPr>
        <w:t>渲染过程时对</w:t>
      </w:r>
      <w:r w:rsidR="00B03E02">
        <w:rPr>
          <w:rFonts w:ascii="Times New Roman" w:eastAsia="楷体" w:cs="Times New Roman" w:hint="eastAsia"/>
        </w:rPr>
        <w:t>多人之间的相同元素，均可以做合并处理。例如，相同的材质球、相同的贴图，均可以被合并。</w:t>
      </w:r>
      <w:ins w:id="167" w:author="Zhao，Jing" w:date="2023-12-13T11:13:00Z">
        <w:r w:rsidR="003F3E96">
          <w:rPr>
            <w:rFonts w:ascii="Times New Roman" w:eastAsia="楷体" w:cs="Times New Roman" w:hint="eastAsia"/>
          </w:rPr>
          <w:t>合并渲染的</w:t>
        </w:r>
        <w:r w:rsidR="003F3E96" w:rsidRPr="00172BAD">
          <w:rPr>
            <w:rFonts w:eastAsia="楷体"/>
          </w:rPr>
          <w:t>主要目的是减少渲染调用的次数，从而提高渲染效率</w:t>
        </w:r>
        <w:r w:rsidR="003F3E96">
          <w:rPr>
            <w:rFonts w:eastAsia="楷体" w:hint="eastAsia"/>
          </w:rPr>
          <w:t>，这</w:t>
        </w:r>
        <w:r w:rsidR="003F3E96" w:rsidRPr="00172BAD">
          <w:rPr>
            <w:rFonts w:eastAsia="楷体"/>
          </w:rPr>
          <w:t>需要模型具有相同的材质、贴图或结构。</w:t>
        </w:r>
      </w:ins>
    </w:p>
    <w:p w14:paraId="1840DA60" w14:textId="7957BE0F" w:rsidR="001116DB" w:rsidRDefault="001116DB" w:rsidP="001116DB">
      <w:pPr>
        <w:pStyle w:val="ad"/>
        <w:snapToGrid w:val="0"/>
        <w:ind w:firstLineChars="180" w:firstLine="540"/>
        <w:rPr>
          <w:ins w:id="168" w:author="Zhao，Jing" w:date="2023-12-13T11:13:00Z"/>
          <w:rFonts w:ascii="Times New Roman" w:eastAsia="楷体" w:cs="Times New Roman"/>
        </w:rPr>
      </w:pPr>
      <w:ins w:id="169" w:author="Zhao，Jing" w:date="2023-12-13T11:07:00Z">
        <w:r>
          <w:rPr>
            <w:rFonts w:ascii="Times New Roman" w:eastAsia="楷体" w:cs="Times New Roman" w:hint="eastAsia"/>
          </w:rPr>
          <w:t>然而，也存在一些例外。例如</w:t>
        </w:r>
        <w:r w:rsidRPr="0064443A">
          <w:rPr>
            <w:rFonts w:ascii="Times New Roman" w:eastAsia="楷体" w:cs="Times New Roman" w:hint="eastAsia"/>
          </w:rPr>
          <w:t>，使用了半</w:t>
        </w:r>
        <w:proofErr w:type="gramStart"/>
        <w:r w:rsidRPr="0064443A">
          <w:rPr>
            <w:rFonts w:ascii="Times New Roman" w:eastAsia="楷体" w:cs="Times New Roman" w:hint="eastAsia"/>
          </w:rPr>
          <w:t>透技术的材质球</w:t>
        </w:r>
        <w:proofErr w:type="gramEnd"/>
        <w:r w:rsidRPr="0064443A">
          <w:rPr>
            <w:rFonts w:ascii="Times New Roman" w:eastAsia="楷体" w:cs="Times New Roman" w:hint="eastAsia"/>
          </w:rPr>
          <w:t>不能被合并。</w:t>
        </w:r>
      </w:ins>
    </w:p>
    <w:p w14:paraId="7BBD8D2F" w14:textId="1B0FB67A" w:rsidR="001116DB" w:rsidRDefault="001116DB" w:rsidP="00922061">
      <w:pPr>
        <w:pStyle w:val="ad"/>
        <w:snapToGrid w:val="0"/>
        <w:ind w:firstLineChars="180" w:firstLine="540"/>
        <w:rPr>
          <w:ins w:id="170" w:author="Zhao，Jing" w:date="2023-12-13T10:15:00Z"/>
          <w:rFonts w:ascii="Times New Roman" w:eastAsia="楷体" w:cs="Times New Roman"/>
        </w:rPr>
      </w:pPr>
      <w:ins w:id="171" w:author="Zhao，Jing" w:date="2023-12-13T11:08:00Z">
        <w:r>
          <w:rPr>
            <w:rFonts w:ascii="Times New Roman" w:eastAsia="楷体" w:cs="Times New Roman" w:hint="eastAsia"/>
          </w:rPr>
          <w:t>在一些实施例中，</w:t>
        </w:r>
      </w:ins>
      <w:ins w:id="172" w:author="Zhao，Jing" w:date="2023-12-13T11:03:00Z">
        <w:r>
          <w:rPr>
            <w:rFonts w:ascii="Times New Roman" w:eastAsia="楷体" w:cs="Times New Roman" w:hint="eastAsia"/>
          </w:rPr>
          <w:t>对相同元素的合并处理可以有至少以下两种方式</w:t>
        </w:r>
        <w:r>
          <w:rPr>
            <w:rFonts w:ascii="Times New Roman" w:eastAsia="楷体" w:cs="Times New Roman" w:hint="eastAsia"/>
          </w:rPr>
          <w:lastRenderedPageBreak/>
          <w:t>来实现：</w:t>
        </w:r>
      </w:ins>
    </w:p>
    <w:p w14:paraId="19CAA98E" w14:textId="75B6E791" w:rsidR="003E06E6" w:rsidRPr="003E06E6" w:rsidRDefault="001116DB">
      <w:pPr>
        <w:pStyle w:val="ad"/>
        <w:snapToGrid w:val="0"/>
        <w:ind w:firstLineChars="180" w:firstLine="540"/>
        <w:rPr>
          <w:ins w:id="173" w:author="Zhao，Jing" w:date="2023-12-13T10:15:00Z"/>
          <w:rFonts w:eastAsia="楷体"/>
          <w:rPrChange w:id="174" w:author="Zhao，Jing" w:date="2023-12-13T10:16:00Z">
            <w:rPr>
              <w:ins w:id="175" w:author="Zhao，Jing" w:date="2023-12-13T10:15:00Z"/>
            </w:rPr>
          </w:rPrChange>
        </w:rPr>
        <w:pPrChange w:id="176" w:author="Zhao，Jing" w:date="2023-12-13T10:16:00Z">
          <w:pPr>
            <w:pStyle w:val="a9"/>
          </w:pPr>
        </w:pPrChange>
      </w:pPr>
      <w:ins w:id="177" w:author="Zhao，Jing" w:date="2023-12-13T11:03:00Z">
        <w:r>
          <w:rPr>
            <w:rFonts w:ascii="Times New Roman" w:eastAsia="楷体" w:cs="Times New Roman" w:hint="eastAsia"/>
          </w:rPr>
          <w:t>a</w:t>
        </w:r>
      </w:ins>
      <w:ins w:id="178" w:author="Zhao，Jing" w:date="2023-12-13T10:15:00Z">
        <w:r w:rsidR="003E06E6" w:rsidRPr="003E06E6">
          <w:rPr>
            <w:rFonts w:ascii="Times New Roman" w:eastAsia="楷体" w:cs="Times New Roman"/>
            <w:rPrChange w:id="179" w:author="Zhao，Jing" w:date="2023-12-13T10:16:00Z">
              <w:rPr/>
            </w:rPrChange>
          </w:rPr>
          <w:t>.</w:t>
        </w:r>
      </w:ins>
      <w:ins w:id="180" w:author="Zhao，Jing" w:date="2023-12-13T11:03:00Z">
        <w:r>
          <w:rPr>
            <w:rFonts w:ascii="Times New Roman" w:eastAsia="楷体" w:cs="Times New Roman"/>
          </w:rPr>
          <w:t xml:space="preserve"> </w:t>
        </w:r>
      </w:ins>
      <w:commentRangeStart w:id="181"/>
      <w:commentRangeStart w:id="182"/>
      <w:ins w:id="183" w:author="Zhao，Jing" w:date="2023-12-13T10:15:00Z">
        <w:r w:rsidR="003E06E6" w:rsidRPr="003E06E6">
          <w:rPr>
            <w:rFonts w:ascii="Times New Roman" w:eastAsia="楷体" w:cs="Times New Roman" w:hint="eastAsia"/>
            <w:rPrChange w:id="184" w:author="Zhao，Jing" w:date="2023-12-13T10:16:00Z">
              <w:rPr>
                <w:rFonts w:hint="eastAsia"/>
              </w:rPr>
            </w:rPrChange>
          </w:rPr>
          <w:t>实例化技术</w:t>
        </w:r>
      </w:ins>
      <w:commentRangeEnd w:id="181"/>
      <w:ins w:id="185" w:author="Zhao，Jing" w:date="2023-12-13T11:40:00Z">
        <w:r w:rsidR="002E2E87">
          <w:rPr>
            <w:rStyle w:val="aff2"/>
            <w:rFonts w:ascii="Times New Roman" w:eastAsia="宋体" w:cs="Times New Roman"/>
            <w:color w:val="auto"/>
          </w:rPr>
          <w:commentReference w:id="181"/>
        </w:r>
      </w:ins>
      <w:commentRangeEnd w:id="182"/>
      <w:r w:rsidR="00BA6F68">
        <w:rPr>
          <w:rStyle w:val="aff2"/>
          <w:rFonts w:ascii="Times New Roman" w:eastAsia="宋体" w:cs="Times New Roman"/>
          <w:color w:val="auto"/>
        </w:rPr>
        <w:commentReference w:id="182"/>
      </w:r>
    </w:p>
    <w:p w14:paraId="7EBFCAAF" w14:textId="21F819E2" w:rsidR="001116DB" w:rsidRDefault="003E06E6" w:rsidP="003E06E6">
      <w:pPr>
        <w:pStyle w:val="ad"/>
        <w:snapToGrid w:val="0"/>
        <w:ind w:firstLineChars="180" w:firstLine="540"/>
        <w:rPr>
          <w:ins w:id="186" w:author="Zhao，Jing" w:date="2023-12-13T11:04:00Z"/>
          <w:rFonts w:ascii="Times New Roman" w:eastAsia="楷体" w:cs="Times New Roman"/>
        </w:rPr>
      </w:pPr>
      <w:ins w:id="187" w:author="Zhao，Jing" w:date="2023-12-13T10:15:00Z">
        <w:r w:rsidRPr="003E06E6">
          <w:rPr>
            <w:rFonts w:ascii="Times New Roman" w:eastAsia="楷体" w:cs="Times New Roman" w:hint="eastAsia"/>
            <w:rPrChange w:id="188" w:author="Zhao，Jing" w:date="2023-12-13T10:16:00Z">
              <w:rPr>
                <w:rFonts w:hint="eastAsia"/>
              </w:rPr>
            </w:rPrChange>
          </w:rPr>
          <w:t>实例化通过复制一个模型的实例，然后对每个实例应用不同的变换和参数，从而在不增加内存使用的情况下渲染大量相同的模型。</w:t>
        </w:r>
      </w:ins>
    </w:p>
    <w:p w14:paraId="79FAA12C" w14:textId="77777777" w:rsidR="003F3E96" w:rsidRDefault="003E06E6" w:rsidP="003E06E6">
      <w:pPr>
        <w:pStyle w:val="ad"/>
        <w:snapToGrid w:val="0"/>
        <w:ind w:firstLineChars="180" w:firstLine="540"/>
        <w:rPr>
          <w:ins w:id="189" w:author="Zhao，Jing" w:date="2023-12-13T11:10:00Z"/>
          <w:rFonts w:ascii="Times New Roman" w:eastAsia="楷体" w:cs="Times New Roman"/>
        </w:rPr>
      </w:pPr>
      <w:ins w:id="190" w:author="Zhao，Jing" w:date="2023-12-13T10:15:00Z">
        <w:r w:rsidRPr="003E06E6">
          <w:rPr>
            <w:rFonts w:ascii="Times New Roman" w:eastAsia="楷体" w:cs="Times New Roman" w:hint="eastAsia"/>
            <w:rPrChange w:id="191" w:author="Zhao，Jing" w:date="2023-12-13T10:16:00Z">
              <w:rPr>
                <w:rFonts w:hint="eastAsia"/>
              </w:rPr>
            </w:rPrChange>
          </w:rPr>
          <w:t>例如，如果有两个人物都使用了同一个</w:t>
        </w:r>
      </w:ins>
      <w:ins w:id="192" w:author="Zhao，Jing" w:date="2023-12-13T11:09:00Z">
        <w:r w:rsidR="001116DB">
          <w:rPr>
            <w:rFonts w:ascii="Times New Roman" w:eastAsia="楷体" w:cs="Times New Roman" w:hint="eastAsia"/>
          </w:rPr>
          <w:t>布纹贴图</w:t>
        </w:r>
      </w:ins>
      <w:ins w:id="193" w:author="Zhao，Jing" w:date="2023-12-13T10:15:00Z">
        <w:r w:rsidRPr="003E06E6">
          <w:rPr>
            <w:rFonts w:ascii="Times New Roman" w:eastAsia="楷体" w:cs="Times New Roman" w:hint="eastAsia"/>
            <w:rPrChange w:id="194" w:author="Zhao，Jing" w:date="2023-12-13T10:16:00Z">
              <w:rPr>
                <w:rFonts w:hint="eastAsia"/>
              </w:rPr>
            </w:rPrChange>
          </w:rPr>
          <w:t>，那么这个</w:t>
        </w:r>
      </w:ins>
      <w:ins w:id="195" w:author="Zhao，Jing" w:date="2023-12-13T11:10:00Z">
        <w:r w:rsidR="003F3E96">
          <w:rPr>
            <w:rFonts w:ascii="Times New Roman" w:eastAsia="楷体" w:cs="Times New Roman" w:hint="eastAsia"/>
          </w:rPr>
          <w:t>布纹贴图</w:t>
        </w:r>
      </w:ins>
      <w:ins w:id="196" w:author="Zhao，Jing" w:date="2023-12-13T10:15:00Z">
        <w:r w:rsidRPr="003E06E6">
          <w:rPr>
            <w:rFonts w:ascii="Times New Roman" w:eastAsia="楷体" w:cs="Times New Roman" w:hint="eastAsia"/>
            <w:rPrChange w:id="197" w:author="Zhao，Jing" w:date="2023-12-13T10:16:00Z">
              <w:rPr>
                <w:rFonts w:hint="eastAsia"/>
              </w:rPr>
            </w:rPrChange>
          </w:rPr>
          <w:t>可以被实例化，然后分别应用到两个人物上。在渲染过程中，</w:t>
        </w:r>
        <w:r w:rsidRPr="003E06E6">
          <w:rPr>
            <w:rFonts w:ascii="Times New Roman" w:eastAsia="楷体" w:cs="Times New Roman"/>
            <w:rPrChange w:id="198" w:author="Zhao，Jing" w:date="2023-12-13T10:16:00Z">
              <w:rPr/>
            </w:rPrChange>
          </w:rPr>
          <w:t>GPU</w:t>
        </w:r>
        <w:r w:rsidRPr="003E06E6">
          <w:rPr>
            <w:rFonts w:ascii="Times New Roman" w:eastAsia="楷体" w:cs="Times New Roman" w:hint="eastAsia"/>
            <w:rPrChange w:id="199" w:author="Zhao，Jing" w:date="2023-12-13T10:16:00Z">
              <w:rPr>
                <w:rFonts w:hint="eastAsia"/>
              </w:rPr>
            </w:rPrChange>
          </w:rPr>
          <w:t>只需要加载一次</w:t>
        </w:r>
      </w:ins>
      <w:ins w:id="200" w:author="Zhao，Jing" w:date="2023-12-13T11:10:00Z">
        <w:r w:rsidR="003F3E96">
          <w:rPr>
            <w:rFonts w:ascii="Times New Roman" w:eastAsia="楷体" w:cs="Times New Roman" w:hint="eastAsia"/>
          </w:rPr>
          <w:t>布纹贴图</w:t>
        </w:r>
      </w:ins>
      <w:ins w:id="201" w:author="Zhao，Jing" w:date="2023-12-13T10:15:00Z">
        <w:r w:rsidRPr="003E06E6">
          <w:rPr>
            <w:rFonts w:ascii="Times New Roman" w:eastAsia="楷体" w:cs="Times New Roman" w:hint="eastAsia"/>
            <w:rPrChange w:id="202" w:author="Zhao，Jing" w:date="2023-12-13T10:16:00Z">
              <w:rPr>
                <w:rFonts w:hint="eastAsia"/>
              </w:rPr>
            </w:rPrChange>
          </w:rPr>
          <w:t>，然后分别应用到两个人物的动画上。其他的资源也可用这样处理，</w:t>
        </w:r>
      </w:ins>
      <w:ins w:id="203" w:author="Zhao，Jing" w:date="2023-12-13T11:10:00Z">
        <w:r w:rsidR="003F3E96">
          <w:rPr>
            <w:rFonts w:ascii="Times New Roman" w:eastAsia="楷体" w:cs="Times New Roman" w:hint="eastAsia"/>
          </w:rPr>
          <w:t>例如</w:t>
        </w:r>
      </w:ins>
      <w:ins w:id="204" w:author="Zhao，Jing" w:date="2023-12-13T10:15:00Z">
        <w:r w:rsidRPr="003E06E6">
          <w:rPr>
            <w:rFonts w:ascii="Times New Roman" w:eastAsia="楷体" w:cs="Times New Roman" w:hint="eastAsia"/>
            <w:rPrChange w:id="205" w:author="Zhao，Jing" w:date="2023-12-13T10:16:00Z">
              <w:rPr>
                <w:rFonts w:hint="eastAsia"/>
              </w:rPr>
            </w:rPrChange>
          </w:rPr>
          <w:t>网格，</w:t>
        </w:r>
        <w:proofErr w:type="gramStart"/>
        <w:r w:rsidRPr="003E06E6">
          <w:rPr>
            <w:rFonts w:ascii="Times New Roman" w:eastAsia="楷体" w:cs="Times New Roman" w:hint="eastAsia"/>
            <w:rPrChange w:id="206" w:author="Zhao，Jing" w:date="2023-12-13T10:16:00Z">
              <w:rPr>
                <w:rFonts w:hint="eastAsia"/>
              </w:rPr>
            </w:rPrChange>
          </w:rPr>
          <w:t>材质球</w:t>
        </w:r>
        <w:proofErr w:type="gramEnd"/>
        <w:r w:rsidRPr="003E06E6">
          <w:rPr>
            <w:rFonts w:ascii="Times New Roman" w:eastAsia="楷体" w:cs="Times New Roman" w:hint="eastAsia"/>
            <w:rPrChange w:id="207" w:author="Zhao，Jing" w:date="2023-12-13T10:16:00Z">
              <w:rPr>
                <w:rFonts w:hint="eastAsia"/>
              </w:rPr>
            </w:rPrChange>
          </w:rPr>
          <w:t>等。</w:t>
        </w:r>
      </w:ins>
    </w:p>
    <w:p w14:paraId="6489467C" w14:textId="210F7E57" w:rsidR="001116DB" w:rsidRDefault="001116DB" w:rsidP="003E06E6">
      <w:pPr>
        <w:pStyle w:val="ad"/>
        <w:snapToGrid w:val="0"/>
        <w:ind w:firstLineChars="180" w:firstLine="540"/>
        <w:rPr>
          <w:ins w:id="208" w:author="Zhao，Jing" w:date="2023-12-13T11:07:00Z"/>
          <w:rFonts w:ascii="Times New Roman" w:eastAsia="楷体" w:cs="Times New Roman"/>
        </w:rPr>
      </w:pPr>
      <w:ins w:id="209" w:author="Zhao，Jing" w:date="2023-12-13T11:07:00Z">
        <w:r>
          <w:rPr>
            <w:rFonts w:ascii="Times New Roman" w:eastAsia="楷体" w:cs="Times New Roman" w:hint="eastAsia"/>
          </w:rPr>
          <w:t>b.</w:t>
        </w:r>
        <w:r>
          <w:rPr>
            <w:rFonts w:ascii="Times New Roman" w:eastAsia="楷体" w:cs="Times New Roman"/>
          </w:rPr>
          <w:t xml:space="preserve"> </w:t>
        </w:r>
      </w:ins>
      <w:ins w:id="210" w:author="Zhao，Jing" w:date="2023-12-13T10:15:00Z">
        <w:r w:rsidR="003E06E6" w:rsidRPr="003E06E6">
          <w:rPr>
            <w:rFonts w:ascii="Times New Roman" w:eastAsia="楷体" w:cs="Times New Roman" w:hint="eastAsia"/>
            <w:rPrChange w:id="211" w:author="Zhao，Jing" w:date="2023-12-13T10:16:00Z">
              <w:rPr>
                <w:rFonts w:hint="eastAsia"/>
              </w:rPr>
            </w:rPrChange>
          </w:rPr>
          <w:t>批处理</w:t>
        </w:r>
      </w:ins>
    </w:p>
    <w:p w14:paraId="7479A0AA" w14:textId="19358A03" w:rsidR="001116DB" w:rsidRDefault="003F3E96" w:rsidP="003E06E6">
      <w:pPr>
        <w:pStyle w:val="ad"/>
        <w:snapToGrid w:val="0"/>
        <w:ind w:firstLineChars="180" w:firstLine="540"/>
        <w:rPr>
          <w:ins w:id="212" w:author="Zhao，Jing" w:date="2023-12-13T11:07:00Z"/>
          <w:rFonts w:ascii="Times New Roman" w:eastAsia="楷体" w:cs="Times New Roman"/>
        </w:rPr>
      </w:pPr>
      <w:ins w:id="213" w:author="Zhao，Jing" w:date="2023-12-13T11:11:00Z">
        <w:r>
          <w:rPr>
            <w:rFonts w:ascii="Times New Roman" w:eastAsia="楷体" w:cs="Times New Roman" w:hint="eastAsia"/>
          </w:rPr>
          <w:t>批处理</w:t>
        </w:r>
      </w:ins>
      <w:ins w:id="214" w:author="Zhao，Jing" w:date="2023-12-13T10:15:00Z">
        <w:r w:rsidR="003E06E6" w:rsidRPr="003E06E6">
          <w:rPr>
            <w:rFonts w:ascii="Times New Roman" w:eastAsia="楷体" w:cs="Times New Roman" w:hint="eastAsia"/>
            <w:rPrChange w:id="215" w:author="Zhao，Jing" w:date="2023-12-13T10:16:00Z">
              <w:rPr>
                <w:rFonts w:hint="eastAsia"/>
              </w:rPr>
            </w:rPrChange>
          </w:rPr>
          <w:t>通过将多个具有相同材质和贴图的模型组合成一个批次，然后一次性发送给</w:t>
        </w:r>
        <w:r w:rsidR="003E06E6" w:rsidRPr="003E06E6">
          <w:rPr>
            <w:rFonts w:ascii="Times New Roman" w:eastAsia="楷体" w:cs="Times New Roman"/>
            <w:rPrChange w:id="216" w:author="Zhao，Jing" w:date="2023-12-13T10:16:00Z">
              <w:rPr/>
            </w:rPrChange>
          </w:rPr>
          <w:t>GPU</w:t>
        </w:r>
        <w:r w:rsidR="003E06E6" w:rsidRPr="003E06E6">
          <w:rPr>
            <w:rFonts w:ascii="Times New Roman" w:eastAsia="楷体" w:cs="Times New Roman" w:hint="eastAsia"/>
            <w:rPrChange w:id="217" w:author="Zhao，Jing" w:date="2023-12-13T10:16:00Z">
              <w:rPr>
                <w:rFonts w:hint="eastAsia"/>
              </w:rPr>
            </w:rPrChange>
          </w:rPr>
          <w:t>进行渲染，从而减少渲染调用的次数，提高渲染效率。</w:t>
        </w:r>
      </w:ins>
    </w:p>
    <w:p w14:paraId="0ED75E6B" w14:textId="60C9D6DF" w:rsidR="003E06E6" w:rsidRPr="003E06E6" w:rsidRDefault="003E06E6">
      <w:pPr>
        <w:pStyle w:val="ad"/>
        <w:snapToGrid w:val="0"/>
        <w:ind w:firstLineChars="180" w:firstLine="540"/>
        <w:rPr>
          <w:ins w:id="218" w:author="Zhao，Jing" w:date="2023-12-13T10:15:00Z"/>
          <w:rFonts w:ascii="Times New Roman" w:eastAsia="楷体" w:cs="Times New Roman"/>
          <w:rPrChange w:id="219" w:author="Zhao，Jing" w:date="2023-12-13T10:16:00Z">
            <w:rPr>
              <w:ins w:id="220" w:author="Zhao，Jing" w:date="2023-12-13T10:15:00Z"/>
              <w:rFonts w:ascii="Segoe UI" w:hAnsi="Segoe UI" w:cs="Segoe UI"/>
              <w:color w:val="CCCCCC"/>
              <w:kern w:val="0"/>
              <w:sz w:val="20"/>
              <w:szCs w:val="20"/>
            </w:rPr>
          </w:rPrChange>
        </w:rPr>
        <w:pPrChange w:id="221" w:author="Zhao，Jing" w:date="2023-12-13T10:16:00Z">
          <w:pPr>
            <w:widowControl/>
            <w:shd w:val="clear" w:color="auto" w:fill="181818"/>
            <w:spacing w:after="240" w:line="360" w:lineRule="atLeast"/>
            <w:jc w:val="left"/>
          </w:pPr>
        </w:pPrChange>
      </w:pPr>
      <w:ins w:id="222" w:author="Zhao，Jing" w:date="2023-12-13T10:15:00Z">
        <w:r w:rsidRPr="003E06E6">
          <w:rPr>
            <w:rFonts w:ascii="Times New Roman" w:eastAsia="楷体" w:cs="Times New Roman" w:hint="eastAsia"/>
            <w:rPrChange w:id="223" w:author="Zhao，Jing" w:date="2023-12-13T10:16:00Z">
              <w:rPr>
                <w:rFonts w:hint="eastAsia"/>
              </w:rPr>
            </w:rPrChange>
          </w:rPr>
          <w:t>例如，如果有两个人物都使用了同一个布纹贴图，那么这两个人物的渲染可以合并成一个批次。在渲染过程中，</w:t>
        </w:r>
        <w:r w:rsidRPr="003E06E6">
          <w:rPr>
            <w:rFonts w:ascii="Times New Roman" w:eastAsia="楷体" w:cs="Times New Roman"/>
            <w:rPrChange w:id="224" w:author="Zhao，Jing" w:date="2023-12-13T10:16:00Z">
              <w:rPr/>
            </w:rPrChange>
          </w:rPr>
          <w:t>GPU</w:t>
        </w:r>
        <w:r w:rsidRPr="003E06E6">
          <w:rPr>
            <w:rFonts w:ascii="Times New Roman" w:eastAsia="楷体" w:cs="Times New Roman" w:hint="eastAsia"/>
            <w:rPrChange w:id="225" w:author="Zhao，Jing" w:date="2023-12-13T10:16:00Z">
              <w:rPr>
                <w:rFonts w:hint="eastAsia"/>
              </w:rPr>
            </w:rPrChange>
          </w:rPr>
          <w:t>只需要加载一次布纹贴图，然后分别应用到两个人物的衣物上。</w:t>
        </w:r>
      </w:ins>
    </w:p>
    <w:p w14:paraId="1ACE9B67" w14:textId="77777777" w:rsidR="003E06E6" w:rsidRPr="001116DB" w:rsidRDefault="003E06E6" w:rsidP="00922061">
      <w:pPr>
        <w:pStyle w:val="ad"/>
        <w:snapToGrid w:val="0"/>
        <w:ind w:firstLineChars="180" w:firstLine="540"/>
        <w:rPr>
          <w:rFonts w:ascii="Times New Roman" w:eastAsia="楷体" w:cs="Times New Roman"/>
        </w:rPr>
      </w:pPr>
    </w:p>
    <w:p w14:paraId="2AEED2FD" w14:textId="35D4CF01" w:rsidR="00922061" w:rsidRDefault="00922061" w:rsidP="00922061">
      <w:pPr>
        <w:pStyle w:val="ad"/>
        <w:snapToGrid w:val="0"/>
        <w:ind w:firstLineChars="180" w:firstLine="540"/>
        <w:rPr>
          <w:rFonts w:ascii="Times New Roman" w:eastAsia="楷体" w:cs="Times New Roman"/>
        </w:rPr>
      </w:pPr>
      <w:r>
        <w:rPr>
          <w:rFonts w:ascii="Times New Roman" w:eastAsia="楷体" w:cs="Times New Roman" w:hint="eastAsia"/>
        </w:rPr>
        <w:t>4</w:t>
      </w:r>
      <w:r>
        <w:rPr>
          <w:rFonts w:ascii="Times New Roman" w:eastAsia="楷体" w:cs="Times New Roman" w:hint="eastAsia"/>
        </w:rPr>
        <w:t>）</w:t>
      </w:r>
      <w:r w:rsidRPr="0064443A">
        <w:rPr>
          <w:rFonts w:ascii="Times New Roman" w:eastAsia="楷体" w:cs="Times New Roman" w:hint="eastAsia"/>
        </w:rPr>
        <w:t>减少模型面数</w:t>
      </w:r>
      <w:r w:rsidR="0034033A">
        <w:rPr>
          <w:rFonts w:ascii="Times New Roman" w:eastAsia="楷体" w:cs="Times New Roman" w:hint="eastAsia"/>
        </w:rPr>
        <w:t>。</w:t>
      </w:r>
    </w:p>
    <w:p w14:paraId="30B1671E" w14:textId="77777777" w:rsidR="003F3E96" w:rsidRDefault="0034033A" w:rsidP="003F3E96">
      <w:pPr>
        <w:pStyle w:val="ad"/>
        <w:snapToGrid w:val="0"/>
        <w:ind w:firstLineChars="180" w:firstLine="540"/>
        <w:rPr>
          <w:ins w:id="226" w:author="Zhao，Jing" w:date="2023-12-13T11:17:00Z"/>
          <w:rFonts w:ascii="Times New Roman" w:eastAsia="楷体" w:cs="Times New Roman"/>
        </w:rPr>
      </w:pPr>
      <w:r w:rsidRPr="00616399">
        <w:rPr>
          <w:rFonts w:ascii="Times New Roman" w:eastAsia="楷体" w:cs="Times New Roman" w:hint="eastAsia"/>
        </w:rPr>
        <w:t>对于换装里的人形模型，面数为</w:t>
      </w:r>
      <w:r w:rsidRPr="00616399">
        <w:rPr>
          <w:rFonts w:ascii="Times New Roman" w:eastAsia="楷体" w:cs="Times New Roman" w:hint="eastAsia"/>
        </w:rPr>
        <w:t>4</w:t>
      </w:r>
      <w:r w:rsidRPr="00616399">
        <w:rPr>
          <w:rFonts w:ascii="Times New Roman" w:eastAsia="楷体" w:cs="Times New Roman" w:hint="eastAsia"/>
        </w:rPr>
        <w:t>万</w:t>
      </w:r>
      <w:r w:rsidRPr="00616399">
        <w:rPr>
          <w:rFonts w:ascii="Times New Roman" w:eastAsia="楷体" w:cs="Times New Roman" w:hint="eastAsia"/>
        </w:rPr>
        <w:t>~10</w:t>
      </w:r>
      <w:r w:rsidRPr="00616399">
        <w:rPr>
          <w:rFonts w:ascii="Times New Roman" w:eastAsia="楷体" w:cs="Times New Roman" w:hint="eastAsia"/>
        </w:rPr>
        <w:t>万左右。</w:t>
      </w:r>
      <w:del w:id="227" w:author="Zhao，Jing" w:date="2023-12-13T11:17:00Z">
        <w:r w:rsidRPr="00616399" w:rsidDel="003F3E96">
          <w:rPr>
            <w:rFonts w:ascii="Times New Roman" w:eastAsia="楷体" w:cs="Times New Roman" w:hint="eastAsia"/>
          </w:rPr>
          <w:delText>减少模型面数可以降低对计算处理资源的消耗，提高渲染效率。</w:delText>
        </w:r>
      </w:del>
      <w:ins w:id="228" w:author="Zhao，Jing" w:date="2023-12-13T11:02:00Z">
        <w:r w:rsidR="001116DB" w:rsidRPr="003F3E96">
          <w:rPr>
            <w:rFonts w:ascii="Times New Roman" w:eastAsia="楷体" w:cs="Times New Roman" w:hint="eastAsia"/>
            <w:rPrChange w:id="229" w:author="Zhao，Jing" w:date="2023-12-13T11:13:00Z">
              <w:rPr>
                <w:rFonts w:hint="eastAsia"/>
              </w:rPr>
            </w:rPrChange>
          </w:rPr>
          <w:t>减少模型面数</w:t>
        </w:r>
      </w:ins>
      <w:ins w:id="230" w:author="Zhao，Jing" w:date="2023-12-13T11:11:00Z">
        <w:r w:rsidR="003F3E96" w:rsidRPr="003F3E96">
          <w:rPr>
            <w:rFonts w:ascii="Times New Roman" w:eastAsia="楷体" w:cs="Times New Roman" w:hint="eastAsia"/>
            <w:rPrChange w:id="231" w:author="Zhao，Jing" w:date="2023-12-13T11:13:00Z">
              <w:rPr>
                <w:rFonts w:eastAsia="楷体" w:hint="eastAsia"/>
              </w:rPr>
            </w:rPrChange>
          </w:rPr>
          <w:t>的</w:t>
        </w:r>
      </w:ins>
      <w:ins w:id="232" w:author="Zhao，Jing" w:date="2023-12-13T11:02:00Z">
        <w:r w:rsidR="001116DB" w:rsidRPr="003F3E96">
          <w:rPr>
            <w:rFonts w:ascii="Times New Roman" w:eastAsia="楷体" w:cs="Times New Roman" w:hint="eastAsia"/>
            <w:rPrChange w:id="233" w:author="Zhao，Jing" w:date="2023-12-13T11:13:00Z">
              <w:rPr>
                <w:rFonts w:hint="eastAsia"/>
              </w:rPr>
            </w:rPrChange>
          </w:rPr>
          <w:t>主要目的是减少渲染过程中的计算量，从而提高渲染速度和效率，特别是在硬件资源有限的设备上。</w:t>
        </w:r>
      </w:ins>
    </w:p>
    <w:p w14:paraId="45A1FF6B" w14:textId="1368793A" w:rsidR="0034033A" w:rsidRDefault="0034033A" w:rsidP="003F3E96">
      <w:pPr>
        <w:pStyle w:val="ad"/>
        <w:snapToGrid w:val="0"/>
        <w:ind w:firstLineChars="180" w:firstLine="540"/>
        <w:rPr>
          <w:ins w:id="234" w:author="Zhao，Jing" w:date="2023-12-13T11:13:00Z"/>
          <w:rFonts w:ascii="Times New Roman" w:eastAsia="楷体" w:cs="Times New Roman"/>
        </w:rPr>
      </w:pPr>
      <w:r w:rsidRPr="00616399">
        <w:rPr>
          <w:rFonts w:ascii="Times New Roman" w:eastAsia="楷体" w:cs="Times New Roman" w:hint="eastAsia"/>
        </w:rPr>
        <w:t>但是，需要说明的是，本领域技术人员应能理解，减少模型面数将导致模型的精度降低。当然，这对于中低端机型的移动端是可以接受的。</w:t>
      </w:r>
    </w:p>
    <w:p w14:paraId="3AB002B5" w14:textId="77777777" w:rsidR="003F3E96" w:rsidRPr="0064443A" w:rsidRDefault="003F3E96" w:rsidP="003F3E96">
      <w:pPr>
        <w:pStyle w:val="ad"/>
        <w:snapToGrid w:val="0"/>
        <w:ind w:firstLineChars="180" w:firstLine="540"/>
        <w:rPr>
          <w:rFonts w:ascii="Times New Roman" w:eastAsia="楷体" w:cs="Times New Roman"/>
        </w:rPr>
      </w:pPr>
    </w:p>
    <w:p w14:paraId="27210A9B" w14:textId="4B3A49C6" w:rsidR="00922061" w:rsidRDefault="0034033A" w:rsidP="00922061">
      <w:pPr>
        <w:pStyle w:val="ad"/>
        <w:snapToGrid w:val="0"/>
        <w:ind w:firstLineChars="180" w:firstLine="540"/>
        <w:rPr>
          <w:rFonts w:ascii="Times New Roman" w:eastAsia="楷体" w:cs="Times New Roman"/>
        </w:rPr>
      </w:pPr>
      <w:r>
        <w:rPr>
          <w:rFonts w:ascii="Times New Roman" w:eastAsia="楷体" w:cs="Times New Roman"/>
        </w:rPr>
        <w:t>5</w:t>
      </w:r>
      <w:r>
        <w:rPr>
          <w:rFonts w:ascii="Times New Roman" w:eastAsia="楷体" w:cs="Times New Roman" w:hint="eastAsia"/>
        </w:rPr>
        <w:t>）</w:t>
      </w:r>
      <w:r w:rsidR="00922061" w:rsidRPr="0064443A">
        <w:rPr>
          <w:rFonts w:ascii="Times New Roman" w:eastAsia="楷体" w:cs="Times New Roman" w:hint="eastAsia"/>
        </w:rPr>
        <w:t>移除骨骼节点</w:t>
      </w:r>
      <w:r w:rsidR="00616399">
        <w:rPr>
          <w:rFonts w:ascii="Times New Roman" w:eastAsia="楷体" w:cs="Times New Roman" w:hint="eastAsia"/>
        </w:rPr>
        <w:t>并保存</w:t>
      </w:r>
      <w:r w:rsidR="00922061" w:rsidRPr="0064443A">
        <w:rPr>
          <w:rFonts w:ascii="Times New Roman" w:eastAsia="楷体" w:cs="Times New Roman" w:hint="eastAsia"/>
        </w:rPr>
        <w:t>骨骼节点的信息。</w:t>
      </w:r>
    </w:p>
    <w:p w14:paraId="6CA5FCF0" w14:textId="73BAEB8D" w:rsidR="0034033A" w:rsidRDefault="0034033A" w:rsidP="0064443A">
      <w:pPr>
        <w:pStyle w:val="ad"/>
        <w:snapToGrid w:val="0"/>
        <w:ind w:firstLineChars="180" w:firstLine="540"/>
        <w:rPr>
          <w:ins w:id="235" w:author="Zhao，Jing" w:date="2023-12-13T11:02:00Z"/>
          <w:rFonts w:ascii="Times New Roman" w:eastAsia="楷体" w:cs="Times New Roman"/>
        </w:rPr>
      </w:pPr>
      <w:r w:rsidRPr="00616399">
        <w:rPr>
          <w:rFonts w:ascii="Times New Roman" w:eastAsia="楷体" w:cs="Times New Roman"/>
        </w:rPr>
        <w:t>在</w:t>
      </w:r>
      <w:r w:rsidR="00616399">
        <w:rPr>
          <w:rFonts w:ascii="Times New Roman" w:eastAsia="楷体" w:cs="Times New Roman" w:hint="eastAsia"/>
        </w:rPr>
        <w:t>骨架</w:t>
      </w:r>
      <w:r w:rsidRPr="00616399">
        <w:rPr>
          <w:rFonts w:ascii="Times New Roman" w:eastAsia="楷体" w:cs="Times New Roman"/>
        </w:rPr>
        <w:t>模型导入或预处理阶段提取并保存骨骼节点的信息，然后</w:t>
      </w:r>
      <w:r w:rsidR="00616399">
        <w:rPr>
          <w:rFonts w:ascii="Times New Roman" w:eastAsia="楷体" w:cs="Times New Roman" w:hint="eastAsia"/>
        </w:rPr>
        <w:t>移除骨骼节点，</w:t>
      </w:r>
      <w:r w:rsidRPr="00616399">
        <w:rPr>
          <w:rFonts w:ascii="Times New Roman" w:eastAsia="楷体" w:cs="Times New Roman"/>
        </w:rPr>
        <w:t>在渲染阶段使用</w:t>
      </w:r>
      <w:r w:rsidR="00616399">
        <w:rPr>
          <w:rFonts w:ascii="Times New Roman" w:eastAsia="楷体" w:cs="Times New Roman" w:hint="eastAsia"/>
        </w:rPr>
        <w:t>已保存的骨骼节点信息</w:t>
      </w:r>
      <w:r w:rsidRPr="00616399">
        <w:rPr>
          <w:rFonts w:ascii="Times New Roman" w:eastAsia="楷体" w:cs="Times New Roman"/>
        </w:rPr>
        <w:t>来驱动骨骼动画。这种</w:t>
      </w:r>
      <w:r w:rsidR="00616399">
        <w:rPr>
          <w:rFonts w:ascii="Times New Roman" w:eastAsia="楷体" w:cs="Times New Roman" w:hint="eastAsia"/>
        </w:rPr>
        <w:t>方式</w:t>
      </w:r>
      <w:r w:rsidRPr="00616399">
        <w:rPr>
          <w:rFonts w:ascii="Times New Roman" w:eastAsia="楷体" w:cs="Times New Roman"/>
        </w:rPr>
        <w:t>被称为预计算动画或预烘焙动画，可以提高运行时的性能，但可能会增加数据的存储和管理成本。</w:t>
      </w:r>
    </w:p>
    <w:p w14:paraId="7750AB48" w14:textId="1FE80FAA" w:rsidR="001116DB" w:rsidRPr="003F3E96" w:rsidRDefault="003F3E96">
      <w:pPr>
        <w:pStyle w:val="ad"/>
        <w:snapToGrid w:val="0"/>
        <w:ind w:firstLineChars="180" w:firstLine="540"/>
        <w:rPr>
          <w:ins w:id="236" w:author="Zhao，Jing" w:date="2023-12-13T11:02:00Z"/>
          <w:rFonts w:eastAsia="楷体"/>
          <w:rPrChange w:id="237" w:author="Zhao，Jing" w:date="2023-12-13T11:17:00Z">
            <w:rPr>
              <w:ins w:id="238" w:author="Zhao，Jing" w:date="2023-12-13T11:02:00Z"/>
            </w:rPr>
          </w:rPrChange>
        </w:rPr>
        <w:pPrChange w:id="239" w:author="Zhao，Jing" w:date="2023-12-13T11:17:00Z">
          <w:pPr>
            <w:pStyle w:val="a9"/>
          </w:pPr>
        </w:pPrChange>
      </w:pPr>
      <w:ins w:id="240" w:author="Zhao，Jing" w:date="2023-12-13T11:18:00Z">
        <w:r w:rsidRPr="00616399">
          <w:rPr>
            <w:rFonts w:ascii="Times New Roman" w:eastAsia="楷体" w:cs="Times New Roman"/>
          </w:rPr>
          <w:t>预烘焙动画</w:t>
        </w:r>
      </w:ins>
      <w:ins w:id="241" w:author="Zhao，Jing" w:date="2023-12-13T11:02:00Z">
        <w:r w:rsidR="001116DB" w:rsidRPr="003F3E96">
          <w:rPr>
            <w:rFonts w:ascii="Times New Roman" w:eastAsia="楷体" w:cs="Times New Roman" w:hint="eastAsia"/>
            <w:rPrChange w:id="242" w:author="Zhao，Jing" w:date="2023-12-13T11:17:00Z">
              <w:rPr>
                <w:rFonts w:hint="eastAsia"/>
              </w:rPr>
            </w:rPrChange>
          </w:rPr>
          <w:t>通过预先计算和存储动画的每一帧，减少实时渲染动画</w:t>
        </w:r>
        <w:r w:rsidR="001116DB" w:rsidRPr="003F3E96">
          <w:rPr>
            <w:rFonts w:ascii="Times New Roman" w:eastAsia="楷体" w:cs="Times New Roman" w:hint="eastAsia"/>
            <w:rPrChange w:id="243" w:author="Zhao，Jing" w:date="2023-12-13T11:17:00Z">
              <w:rPr>
                <w:rFonts w:hint="eastAsia"/>
              </w:rPr>
            </w:rPrChange>
          </w:rPr>
          <w:lastRenderedPageBreak/>
          <w:t>的计算量，从而提高动画的播放速度和流畅度。这通常用于复杂的动画或者硬件资源有限的设备。</w:t>
        </w:r>
      </w:ins>
    </w:p>
    <w:p w14:paraId="62DE90D4" w14:textId="77777777" w:rsidR="001116DB" w:rsidRDefault="001116DB" w:rsidP="0064443A">
      <w:pPr>
        <w:pStyle w:val="ad"/>
        <w:snapToGrid w:val="0"/>
        <w:ind w:firstLineChars="180" w:firstLine="540"/>
        <w:rPr>
          <w:rFonts w:ascii="Times New Roman" w:eastAsia="楷体" w:cs="Times New Roman"/>
        </w:rPr>
      </w:pPr>
    </w:p>
    <w:p w14:paraId="0E4F37A8" w14:textId="643849B8" w:rsidR="00F04658" w:rsidRPr="0064443A" w:rsidRDefault="00F04658" w:rsidP="0064443A">
      <w:pPr>
        <w:pStyle w:val="ad"/>
        <w:snapToGrid w:val="0"/>
        <w:ind w:firstLineChars="180" w:firstLine="540"/>
        <w:rPr>
          <w:rFonts w:ascii="Times New Roman" w:eastAsia="楷体" w:cs="Times New Roman"/>
        </w:rPr>
      </w:pPr>
      <w:r>
        <w:rPr>
          <w:rFonts w:ascii="Times New Roman" w:eastAsia="楷体" w:cs="Times New Roman" w:hint="eastAsia"/>
        </w:rPr>
        <w:t>接下来，在步骤</w:t>
      </w:r>
      <w:r>
        <w:rPr>
          <w:rFonts w:ascii="Times New Roman" w:eastAsia="楷体" w:cs="Times New Roman" w:hint="eastAsia"/>
        </w:rPr>
        <w:t>S</w:t>
      </w:r>
      <w:r>
        <w:rPr>
          <w:rFonts w:ascii="Times New Roman" w:eastAsia="楷体" w:cs="Times New Roman"/>
        </w:rPr>
        <w:t>2</w:t>
      </w:r>
      <w:r>
        <w:rPr>
          <w:rFonts w:ascii="Times New Roman" w:eastAsia="楷体" w:cs="Times New Roman" w:hint="eastAsia"/>
        </w:rPr>
        <w:t>中，</w:t>
      </w:r>
      <w:r w:rsidRPr="00B213A6">
        <w:rPr>
          <w:rFonts w:ascii="Times New Roman" w:eastAsia="楷体" w:cs="Times New Roman" w:hint="eastAsia"/>
        </w:rPr>
        <w:t>呈现渲染后的完成换装的多个虚拟人物。</w:t>
      </w:r>
    </w:p>
    <w:p w14:paraId="2DD97520" w14:textId="77777777" w:rsidR="00922061" w:rsidRPr="00922061" w:rsidRDefault="00922061" w:rsidP="00763533">
      <w:pPr>
        <w:pStyle w:val="ad"/>
        <w:snapToGrid w:val="0"/>
        <w:ind w:firstLineChars="180" w:firstLine="540"/>
        <w:rPr>
          <w:rFonts w:ascii="Times New Roman" w:eastAsia="楷体" w:cs="Times New Roman"/>
        </w:rPr>
      </w:pPr>
    </w:p>
    <w:p w14:paraId="464A1843" w14:textId="77777777" w:rsidR="00F70C31" w:rsidRPr="00763533" w:rsidRDefault="00F70C31" w:rsidP="00763533">
      <w:pPr>
        <w:widowControl/>
        <w:ind w:left="360"/>
        <w:jc w:val="left"/>
        <w:rPr>
          <w:rFonts w:eastAsia="楷体"/>
          <w:color w:val="000000"/>
          <w:kern w:val="0"/>
          <w:sz w:val="30"/>
          <w:szCs w:val="30"/>
        </w:rPr>
      </w:pPr>
    </w:p>
    <w:p w14:paraId="156E256C" w14:textId="77777777" w:rsidR="00FB7A94" w:rsidRPr="00763533" w:rsidRDefault="00FB7A94">
      <w:pPr>
        <w:adjustRightInd w:val="0"/>
        <w:snapToGrid w:val="0"/>
        <w:spacing w:line="480" w:lineRule="atLeast"/>
        <w:ind w:firstLineChars="200" w:firstLine="600"/>
        <w:rPr>
          <w:rFonts w:eastAsia="楷体"/>
          <w:color w:val="000000"/>
          <w:kern w:val="0"/>
          <w:sz w:val="30"/>
          <w:szCs w:val="30"/>
        </w:rPr>
      </w:pPr>
    </w:p>
    <w:p w14:paraId="763E7909" w14:textId="77777777" w:rsidR="000D77AE" w:rsidRDefault="00000000">
      <w:pPr>
        <w:adjustRightInd w:val="0"/>
        <w:snapToGrid w:val="0"/>
        <w:spacing w:line="480" w:lineRule="atLeast"/>
        <w:ind w:firstLineChars="200" w:firstLine="600"/>
        <w:rPr>
          <w:rFonts w:eastAsia="楷体"/>
          <w:sz w:val="30"/>
          <w:szCs w:val="30"/>
        </w:rPr>
      </w:pPr>
      <w:r>
        <w:rPr>
          <w:rFonts w:eastAsia="楷体"/>
          <w:sz w:val="30"/>
          <w:szCs w:val="30"/>
        </w:rPr>
        <w:t>需要注意的是，</w:t>
      </w:r>
      <w:proofErr w:type="gramStart"/>
      <w:r>
        <w:rPr>
          <w:rFonts w:eastAsia="楷体"/>
          <w:sz w:val="30"/>
          <w:szCs w:val="30"/>
        </w:rPr>
        <w:t>本公开</w:t>
      </w:r>
      <w:proofErr w:type="gramEnd"/>
      <w:r>
        <w:rPr>
          <w:rFonts w:eastAsia="楷体"/>
          <w:sz w:val="30"/>
          <w:szCs w:val="30"/>
        </w:rPr>
        <w:t>的各实施例可在软件和</w:t>
      </w:r>
      <w:r>
        <w:rPr>
          <w:rFonts w:eastAsia="楷体"/>
          <w:sz w:val="30"/>
          <w:szCs w:val="30"/>
        </w:rPr>
        <w:t>/</w:t>
      </w:r>
      <w:r>
        <w:rPr>
          <w:rFonts w:eastAsia="楷体"/>
          <w:sz w:val="30"/>
          <w:szCs w:val="30"/>
        </w:rPr>
        <w:t>或软件与硬件的组合体中被实施，例如，可采用专用集成电路（</w:t>
      </w:r>
      <w:r>
        <w:rPr>
          <w:rFonts w:eastAsia="楷体"/>
          <w:sz w:val="30"/>
          <w:szCs w:val="30"/>
        </w:rPr>
        <w:t>ASIC</w:t>
      </w:r>
      <w:r>
        <w:rPr>
          <w:rFonts w:eastAsia="楷体"/>
          <w:sz w:val="30"/>
          <w:szCs w:val="30"/>
        </w:rPr>
        <w:t>）、通用目的计算机或任何其他类似硬件设备来实现。在一个实施例中，</w:t>
      </w:r>
      <w:proofErr w:type="gramStart"/>
      <w:r>
        <w:rPr>
          <w:rFonts w:eastAsia="楷体"/>
          <w:sz w:val="30"/>
          <w:szCs w:val="30"/>
        </w:rPr>
        <w:t>本公开</w:t>
      </w:r>
      <w:proofErr w:type="gramEnd"/>
      <w:r>
        <w:rPr>
          <w:rFonts w:eastAsia="楷体"/>
          <w:sz w:val="30"/>
          <w:szCs w:val="30"/>
        </w:rPr>
        <w:t>的各实施例的软件程序可以通过处理器执行以实现上文所述步骤或功能。同样地，</w:t>
      </w:r>
      <w:proofErr w:type="gramStart"/>
      <w:r>
        <w:rPr>
          <w:rFonts w:eastAsia="楷体"/>
          <w:sz w:val="30"/>
          <w:szCs w:val="30"/>
        </w:rPr>
        <w:t>本公开</w:t>
      </w:r>
      <w:proofErr w:type="gramEnd"/>
      <w:r>
        <w:rPr>
          <w:rFonts w:eastAsia="楷体"/>
          <w:sz w:val="30"/>
          <w:szCs w:val="30"/>
        </w:rPr>
        <w:t>的各实施例的软件程序（包括相关的数据结构）可以被存储到计算机可读记录介质中，例如，</w:t>
      </w:r>
      <w:r>
        <w:rPr>
          <w:rFonts w:eastAsia="楷体"/>
          <w:sz w:val="30"/>
          <w:szCs w:val="30"/>
        </w:rPr>
        <w:t>RAM</w:t>
      </w:r>
      <w:r>
        <w:rPr>
          <w:rFonts w:eastAsia="楷体"/>
          <w:sz w:val="30"/>
          <w:szCs w:val="30"/>
        </w:rPr>
        <w:t>存储器，磁或光驱动器或软磁盘及类似设备。另外，</w:t>
      </w:r>
      <w:proofErr w:type="gramStart"/>
      <w:r>
        <w:rPr>
          <w:rFonts w:eastAsia="楷体"/>
          <w:sz w:val="30"/>
          <w:szCs w:val="30"/>
        </w:rPr>
        <w:t>本公开</w:t>
      </w:r>
      <w:proofErr w:type="gramEnd"/>
      <w:r>
        <w:rPr>
          <w:rFonts w:eastAsia="楷体"/>
          <w:sz w:val="30"/>
          <w:szCs w:val="30"/>
        </w:rPr>
        <w:t>的各实施例的一些步骤或功能可采用硬件来实现，例如，作为与处理器配合从而执行各个步骤或功能的电路</w:t>
      </w:r>
      <w:r>
        <w:rPr>
          <w:rFonts w:eastAsia="楷体"/>
          <w:spacing w:val="6"/>
        </w:rPr>
        <w:t>。</w:t>
      </w:r>
    </w:p>
    <w:p w14:paraId="55B6451B" w14:textId="77777777" w:rsidR="000D77AE" w:rsidRDefault="00000000">
      <w:pPr>
        <w:adjustRightInd w:val="0"/>
        <w:snapToGrid w:val="0"/>
        <w:spacing w:line="480" w:lineRule="atLeast"/>
        <w:ind w:firstLineChars="200" w:firstLine="600"/>
        <w:textAlignment w:val="baseline"/>
        <w:rPr>
          <w:rFonts w:eastAsia="楷体"/>
          <w:sz w:val="30"/>
          <w:szCs w:val="30"/>
        </w:rPr>
      </w:pPr>
      <w:r>
        <w:rPr>
          <w:rFonts w:eastAsia="楷体"/>
          <w:sz w:val="30"/>
          <w:szCs w:val="30"/>
        </w:rPr>
        <w:t>另外，</w:t>
      </w:r>
      <w:proofErr w:type="gramStart"/>
      <w:r>
        <w:rPr>
          <w:rFonts w:eastAsia="楷体"/>
          <w:sz w:val="30"/>
          <w:szCs w:val="30"/>
        </w:rPr>
        <w:t>本公开</w:t>
      </w:r>
      <w:proofErr w:type="gramEnd"/>
      <w:r>
        <w:rPr>
          <w:rFonts w:eastAsia="楷体"/>
          <w:sz w:val="30"/>
          <w:szCs w:val="30"/>
        </w:rPr>
        <w:t>的各实施例的至少一部分可被应用为计算机程序产品，例如计算机程序指令，当其被计算设备执行时，通过该计算设备的操作，可以调用或提供根据</w:t>
      </w:r>
      <w:proofErr w:type="gramStart"/>
      <w:r>
        <w:rPr>
          <w:rFonts w:eastAsia="楷体"/>
          <w:sz w:val="30"/>
          <w:szCs w:val="30"/>
        </w:rPr>
        <w:t>本公开</w:t>
      </w:r>
      <w:proofErr w:type="gramEnd"/>
      <w:r>
        <w:rPr>
          <w:rFonts w:eastAsia="楷体"/>
          <w:sz w:val="30"/>
          <w:szCs w:val="30"/>
        </w:rPr>
        <w:t>的各实施例的方法和</w:t>
      </w:r>
      <w:r>
        <w:rPr>
          <w:rFonts w:eastAsia="楷体"/>
          <w:sz w:val="30"/>
          <w:szCs w:val="30"/>
        </w:rPr>
        <w:t>/</w:t>
      </w:r>
      <w:r>
        <w:rPr>
          <w:rFonts w:eastAsia="楷体"/>
          <w:sz w:val="30"/>
          <w:szCs w:val="30"/>
        </w:rPr>
        <w:t>或技术方案。而调用</w:t>
      </w:r>
      <w:r>
        <w:rPr>
          <w:rFonts w:eastAsia="楷体"/>
          <w:sz w:val="30"/>
          <w:szCs w:val="30"/>
        </w:rPr>
        <w:t>/</w:t>
      </w:r>
      <w:r>
        <w:rPr>
          <w:rFonts w:eastAsia="楷体"/>
          <w:sz w:val="30"/>
          <w:szCs w:val="30"/>
        </w:rPr>
        <w:t>提供</w:t>
      </w:r>
      <w:proofErr w:type="gramStart"/>
      <w:r>
        <w:rPr>
          <w:rFonts w:eastAsia="楷体"/>
          <w:sz w:val="30"/>
          <w:szCs w:val="30"/>
        </w:rPr>
        <w:t>本公开</w:t>
      </w:r>
      <w:proofErr w:type="gramEnd"/>
      <w:r>
        <w:rPr>
          <w:rFonts w:eastAsia="楷体"/>
          <w:sz w:val="30"/>
          <w:szCs w:val="30"/>
        </w:rPr>
        <w:t>的各实施例的方法的程序指令，可能被存储在固定的或可移动的记录介质中，和</w:t>
      </w:r>
      <w:r>
        <w:rPr>
          <w:rFonts w:eastAsia="楷体"/>
          <w:sz w:val="30"/>
          <w:szCs w:val="30"/>
        </w:rPr>
        <w:t>/</w:t>
      </w:r>
      <w:r>
        <w:rPr>
          <w:rFonts w:eastAsia="楷体"/>
          <w:sz w:val="30"/>
          <w:szCs w:val="30"/>
        </w:rPr>
        <w:t>或通过广播或其他信号承载媒体中的数据流而被传输，和</w:t>
      </w:r>
      <w:r>
        <w:rPr>
          <w:rFonts w:eastAsia="楷体"/>
          <w:sz w:val="30"/>
          <w:szCs w:val="30"/>
        </w:rPr>
        <w:t>/</w:t>
      </w:r>
      <w:r>
        <w:rPr>
          <w:rFonts w:eastAsia="楷体"/>
          <w:sz w:val="30"/>
          <w:szCs w:val="30"/>
        </w:rPr>
        <w:t>或被存储在根据所述程序指令运行的计算设备的工作存储器中。</w:t>
      </w:r>
    </w:p>
    <w:p w14:paraId="4AD28A49" w14:textId="3EE327B2" w:rsidR="000D77AE" w:rsidRDefault="00000000" w:rsidP="00E17885">
      <w:pPr>
        <w:adjustRightInd w:val="0"/>
        <w:snapToGrid w:val="0"/>
        <w:spacing w:line="480" w:lineRule="atLeast"/>
        <w:ind w:firstLineChars="200" w:firstLine="624"/>
        <w:textAlignment w:val="baseline"/>
        <w:rPr>
          <w:rFonts w:eastAsia="楷体"/>
          <w:color w:val="000000"/>
          <w:spacing w:val="6"/>
          <w:kern w:val="0"/>
          <w:sz w:val="30"/>
          <w:szCs w:val="30"/>
        </w:rPr>
      </w:pPr>
      <w:r>
        <w:rPr>
          <w:rFonts w:eastAsia="楷体"/>
          <w:spacing w:val="6"/>
          <w:sz w:val="30"/>
          <w:szCs w:val="30"/>
        </w:rPr>
        <w:t>对于本领域技术人员而言，显然</w:t>
      </w:r>
      <w:proofErr w:type="gramStart"/>
      <w:r>
        <w:rPr>
          <w:rFonts w:eastAsia="楷体"/>
          <w:spacing w:val="6"/>
          <w:sz w:val="30"/>
          <w:szCs w:val="30"/>
        </w:rPr>
        <w:t>本公开</w:t>
      </w:r>
      <w:proofErr w:type="gramEnd"/>
      <w:r>
        <w:rPr>
          <w:rFonts w:eastAsia="楷体"/>
          <w:spacing w:val="6"/>
          <w:sz w:val="30"/>
          <w:szCs w:val="30"/>
        </w:rPr>
        <w:t>的各实施例不限于上述示范性实施例的细节，而且在</w:t>
      </w:r>
      <w:proofErr w:type="gramStart"/>
      <w:r>
        <w:rPr>
          <w:rFonts w:eastAsia="楷体"/>
          <w:spacing w:val="6"/>
          <w:sz w:val="30"/>
          <w:szCs w:val="30"/>
        </w:rPr>
        <w:t>不</w:t>
      </w:r>
      <w:proofErr w:type="gramEnd"/>
      <w:r>
        <w:rPr>
          <w:rFonts w:eastAsia="楷体"/>
          <w:spacing w:val="6"/>
          <w:sz w:val="30"/>
          <w:szCs w:val="30"/>
        </w:rPr>
        <w:t>背离</w:t>
      </w:r>
      <w:proofErr w:type="gramStart"/>
      <w:r>
        <w:rPr>
          <w:rFonts w:eastAsia="楷体"/>
          <w:spacing w:val="6"/>
          <w:sz w:val="30"/>
          <w:szCs w:val="30"/>
        </w:rPr>
        <w:t>本公开</w:t>
      </w:r>
      <w:proofErr w:type="gramEnd"/>
      <w:r>
        <w:rPr>
          <w:rFonts w:eastAsia="楷体"/>
          <w:spacing w:val="6"/>
          <w:sz w:val="30"/>
          <w:szCs w:val="30"/>
        </w:rPr>
        <w:t>的各实施例的精神或基本特征的情况下，能够以其他的具体形式实现</w:t>
      </w:r>
      <w:proofErr w:type="gramStart"/>
      <w:r>
        <w:rPr>
          <w:rFonts w:eastAsia="楷体"/>
          <w:spacing w:val="6"/>
          <w:sz w:val="30"/>
          <w:szCs w:val="30"/>
        </w:rPr>
        <w:t>本公开</w:t>
      </w:r>
      <w:proofErr w:type="gramEnd"/>
      <w:r>
        <w:rPr>
          <w:rFonts w:eastAsia="楷体"/>
          <w:spacing w:val="6"/>
          <w:sz w:val="30"/>
          <w:szCs w:val="30"/>
        </w:rPr>
        <w:t>的各实施例。因此，无论从哪一点来看，均应将实施例看作是示范性的，而且是非限制性的，</w:t>
      </w:r>
      <w:proofErr w:type="gramStart"/>
      <w:r>
        <w:rPr>
          <w:rFonts w:eastAsia="楷体"/>
          <w:spacing w:val="6"/>
          <w:sz w:val="30"/>
          <w:szCs w:val="30"/>
        </w:rPr>
        <w:t>本公开</w:t>
      </w:r>
      <w:proofErr w:type="gramEnd"/>
      <w:r>
        <w:rPr>
          <w:rFonts w:eastAsia="楷体"/>
          <w:spacing w:val="6"/>
          <w:sz w:val="30"/>
          <w:szCs w:val="30"/>
        </w:rPr>
        <w:t>的各实施例的范围由所附权利要求而不是上述说明限定，因此旨在将落在权利要求的等同要件的含义和范围内的所有变化涵括在</w:t>
      </w:r>
      <w:proofErr w:type="gramStart"/>
      <w:r>
        <w:rPr>
          <w:rFonts w:eastAsia="楷体"/>
          <w:spacing w:val="6"/>
          <w:sz w:val="30"/>
          <w:szCs w:val="30"/>
        </w:rPr>
        <w:t>本公开</w:t>
      </w:r>
      <w:proofErr w:type="gramEnd"/>
      <w:r>
        <w:rPr>
          <w:rFonts w:eastAsia="楷体"/>
          <w:spacing w:val="6"/>
          <w:sz w:val="30"/>
          <w:szCs w:val="30"/>
        </w:rPr>
        <w:t>的各实施例内。不应将权利要求中的任何附图标记视为限制所涉及的权利要求。此外，显然</w:t>
      </w:r>
      <w:r>
        <w:rPr>
          <w:rFonts w:eastAsia="楷体"/>
          <w:spacing w:val="6"/>
          <w:sz w:val="30"/>
          <w:szCs w:val="30"/>
        </w:rPr>
        <w:t>“</w:t>
      </w:r>
      <w:r>
        <w:rPr>
          <w:rFonts w:eastAsia="楷体"/>
          <w:spacing w:val="6"/>
          <w:sz w:val="30"/>
          <w:szCs w:val="30"/>
        </w:rPr>
        <w:t>包括</w:t>
      </w:r>
      <w:r>
        <w:rPr>
          <w:rFonts w:eastAsia="楷体"/>
          <w:spacing w:val="6"/>
          <w:sz w:val="30"/>
          <w:szCs w:val="30"/>
        </w:rPr>
        <w:t>”</w:t>
      </w:r>
      <w:r>
        <w:rPr>
          <w:rFonts w:eastAsia="楷体"/>
          <w:spacing w:val="6"/>
          <w:sz w:val="30"/>
          <w:szCs w:val="30"/>
        </w:rPr>
        <w:t>一词不排除其他单元或步骤，</w:t>
      </w:r>
      <w:r>
        <w:rPr>
          <w:rFonts w:eastAsia="楷体"/>
          <w:spacing w:val="6"/>
          <w:sz w:val="30"/>
          <w:szCs w:val="30"/>
        </w:rPr>
        <w:lastRenderedPageBreak/>
        <w:t>单数不排除复数。系统权利要求中陈述的多个单元或装置也可以由一个单元或装置通过软件或者硬件来实现。第一，第二等词语用来表示名称，而并不表示任何特定的顺序。</w:t>
      </w:r>
    </w:p>
    <w:p w14:paraId="0A0FF667" w14:textId="77777777" w:rsidR="000D77AE" w:rsidRDefault="000D77AE">
      <w:pPr>
        <w:pStyle w:val="ad"/>
        <w:snapToGrid w:val="0"/>
        <w:ind w:firstLineChars="180" w:firstLine="540"/>
        <w:rPr>
          <w:rFonts w:ascii="Times New Roman" w:eastAsia="楷体" w:cs="Times New Roman"/>
        </w:rPr>
        <w:sectPr w:rsidR="000D77AE">
          <w:headerReference w:type="default" r:id="rId12"/>
          <w:footerReference w:type="default" r:id="rId13"/>
          <w:type w:val="oddPage"/>
          <w:pgSz w:w="11907" w:h="16840"/>
          <w:pgMar w:top="1588" w:right="1021" w:bottom="1021" w:left="1588" w:header="720" w:footer="720" w:gutter="0"/>
          <w:lnNumType w:countBy="5"/>
          <w:pgNumType w:start="1"/>
          <w:cols w:space="720"/>
        </w:sectPr>
      </w:pPr>
    </w:p>
    <w:p w14:paraId="216C85C4" w14:textId="77777777" w:rsidR="000D77AE" w:rsidRDefault="00000000">
      <w:pPr>
        <w:pBdr>
          <w:bottom w:val="single" w:sz="6" w:space="1" w:color="auto"/>
        </w:pBdr>
        <w:tabs>
          <w:tab w:val="left" w:pos="3720"/>
          <w:tab w:val="left" w:pos="8280"/>
        </w:tabs>
        <w:adjustRightInd w:val="0"/>
        <w:spacing w:line="480" w:lineRule="atLeast"/>
        <w:rPr>
          <w:rFonts w:eastAsia="楷体"/>
          <w:spacing w:val="6"/>
          <w:sz w:val="30"/>
          <w:szCs w:val="30"/>
        </w:rPr>
      </w:pPr>
      <w:r>
        <w:rPr>
          <w:rFonts w:eastAsia="楷体"/>
          <w:b/>
          <w:bCs/>
          <w:spacing w:val="6"/>
          <w:sz w:val="36"/>
          <w:szCs w:val="36"/>
        </w:rPr>
        <w:lastRenderedPageBreak/>
        <w:t xml:space="preserve">                </w:t>
      </w:r>
      <w:r>
        <w:rPr>
          <w:rFonts w:eastAsia="楷体"/>
          <w:b/>
          <w:bCs/>
          <w:spacing w:val="6"/>
          <w:sz w:val="36"/>
          <w:szCs w:val="36"/>
        </w:rPr>
        <w:t>权</w:t>
      </w:r>
      <w:r>
        <w:rPr>
          <w:rFonts w:eastAsia="楷体"/>
          <w:b/>
          <w:bCs/>
          <w:spacing w:val="6"/>
          <w:sz w:val="36"/>
          <w:szCs w:val="36"/>
        </w:rPr>
        <w:t xml:space="preserve">  </w:t>
      </w:r>
      <w:r>
        <w:rPr>
          <w:rFonts w:eastAsia="楷体"/>
          <w:b/>
          <w:bCs/>
          <w:spacing w:val="6"/>
          <w:sz w:val="36"/>
          <w:szCs w:val="36"/>
        </w:rPr>
        <w:t>利</w:t>
      </w:r>
      <w:r>
        <w:rPr>
          <w:rFonts w:eastAsia="楷体"/>
          <w:b/>
          <w:bCs/>
          <w:spacing w:val="6"/>
          <w:sz w:val="36"/>
          <w:szCs w:val="36"/>
        </w:rPr>
        <w:t xml:space="preserve">  </w:t>
      </w:r>
      <w:r>
        <w:rPr>
          <w:rFonts w:eastAsia="楷体"/>
          <w:b/>
          <w:bCs/>
          <w:spacing w:val="6"/>
          <w:sz w:val="36"/>
          <w:szCs w:val="36"/>
        </w:rPr>
        <w:t>要</w:t>
      </w:r>
      <w:r>
        <w:rPr>
          <w:rFonts w:eastAsia="楷体"/>
          <w:b/>
          <w:bCs/>
          <w:spacing w:val="6"/>
          <w:sz w:val="36"/>
          <w:szCs w:val="36"/>
        </w:rPr>
        <w:t xml:space="preserve">  </w:t>
      </w:r>
      <w:r>
        <w:rPr>
          <w:rFonts w:eastAsia="楷体"/>
          <w:b/>
          <w:bCs/>
          <w:spacing w:val="6"/>
          <w:sz w:val="36"/>
          <w:szCs w:val="36"/>
        </w:rPr>
        <w:t>求</w:t>
      </w:r>
      <w:r>
        <w:rPr>
          <w:rFonts w:eastAsia="楷体"/>
          <w:b/>
          <w:bCs/>
          <w:spacing w:val="6"/>
          <w:sz w:val="36"/>
          <w:szCs w:val="36"/>
        </w:rPr>
        <w:t xml:space="preserve">  </w:t>
      </w:r>
      <w:r>
        <w:rPr>
          <w:rFonts w:eastAsia="楷体"/>
          <w:b/>
          <w:bCs/>
          <w:spacing w:val="6"/>
          <w:sz w:val="36"/>
          <w:szCs w:val="36"/>
        </w:rPr>
        <w:t>书</w:t>
      </w:r>
      <w:r>
        <w:rPr>
          <w:rFonts w:eastAsia="楷体"/>
          <w:b/>
          <w:bCs/>
          <w:spacing w:val="6"/>
          <w:sz w:val="36"/>
          <w:szCs w:val="36"/>
        </w:rPr>
        <w:t xml:space="preserve">         </w:t>
      </w:r>
    </w:p>
    <w:p w14:paraId="5B547A75" w14:textId="77777777" w:rsidR="000D77AE" w:rsidRDefault="000D77AE">
      <w:pPr>
        <w:adjustRightInd w:val="0"/>
        <w:spacing w:line="480" w:lineRule="atLeast"/>
        <w:jc w:val="center"/>
        <w:rPr>
          <w:rFonts w:eastAsia="楷体"/>
          <w:spacing w:val="6"/>
          <w:sz w:val="30"/>
          <w:szCs w:val="30"/>
        </w:rPr>
      </w:pPr>
    </w:p>
    <w:p w14:paraId="1C2F69B1" w14:textId="627F1AF9" w:rsidR="000F327D" w:rsidRDefault="00000000">
      <w:pPr>
        <w:pStyle w:val="ad"/>
        <w:snapToGrid w:val="0"/>
        <w:ind w:firstLineChars="180" w:firstLine="540"/>
        <w:rPr>
          <w:rFonts w:ascii="Times New Roman" w:eastAsia="楷体" w:cs="Times New Roman"/>
        </w:rPr>
      </w:pPr>
      <w:r>
        <w:rPr>
          <w:rFonts w:ascii="Times New Roman" w:eastAsia="楷体" w:cs="Times New Roman"/>
        </w:rPr>
        <w:t xml:space="preserve">1. </w:t>
      </w:r>
      <w:r>
        <w:rPr>
          <w:rFonts w:ascii="Times New Roman" w:eastAsia="楷体" w:cs="Times New Roman"/>
        </w:rPr>
        <w:t>一种</w:t>
      </w:r>
      <w:r w:rsidR="00F04658">
        <w:rPr>
          <w:rFonts w:eastAsia="楷体" w:hint="eastAsia"/>
          <w:spacing w:val="6"/>
        </w:rPr>
        <w:t>用于多人同屏场景下的并发渲染</w:t>
      </w:r>
      <w:r>
        <w:rPr>
          <w:rFonts w:ascii="Times New Roman" w:eastAsia="楷体" w:cs="Times New Roman"/>
        </w:rPr>
        <w:t>的方法，</w:t>
      </w:r>
      <w:r w:rsidR="00E52515">
        <w:rPr>
          <w:rFonts w:ascii="Times New Roman" w:eastAsia="楷体" w:cs="Times New Roman" w:hint="eastAsia"/>
        </w:rPr>
        <w:t>其中，</w:t>
      </w:r>
      <w:r w:rsidR="000F327D">
        <w:rPr>
          <w:rFonts w:ascii="Times New Roman" w:eastAsia="楷体" w:cs="Times New Roman"/>
        </w:rPr>
        <w:t>该方法包括以下步骤</w:t>
      </w:r>
      <w:r w:rsidR="000F327D">
        <w:rPr>
          <w:rFonts w:ascii="Times New Roman" w:eastAsia="楷体" w:cs="Times New Roman" w:hint="eastAsia"/>
        </w:rPr>
        <w:t>：</w:t>
      </w:r>
    </w:p>
    <w:p w14:paraId="254B52E0" w14:textId="035C60D3" w:rsidR="00462A23" w:rsidRDefault="00462A23" w:rsidP="00121713">
      <w:pPr>
        <w:pStyle w:val="ad"/>
        <w:snapToGrid w:val="0"/>
        <w:ind w:firstLineChars="180" w:firstLine="540"/>
        <w:rPr>
          <w:rFonts w:ascii="Times New Roman" w:eastAsia="楷体" w:cs="Times New Roman"/>
        </w:rPr>
      </w:pPr>
      <w:r w:rsidRPr="00763533">
        <w:rPr>
          <w:rFonts w:ascii="Times New Roman" w:eastAsia="楷体" w:cs="Times New Roman" w:hint="eastAsia"/>
        </w:rPr>
        <w:t>当多人同屏出现，</w:t>
      </w:r>
      <w:r>
        <w:rPr>
          <w:rFonts w:ascii="Times New Roman" w:eastAsia="楷体" w:cs="Times New Roman" w:hint="eastAsia"/>
        </w:rPr>
        <w:t>计算机设备</w:t>
      </w:r>
      <w:r w:rsidRPr="00763533">
        <w:rPr>
          <w:rFonts w:ascii="Times New Roman" w:eastAsia="楷体" w:cs="Times New Roman" w:hint="eastAsia"/>
        </w:rPr>
        <w:t>根据预置的合并规则来进行人物渲染</w:t>
      </w:r>
      <w:r>
        <w:rPr>
          <w:rFonts w:ascii="Times New Roman" w:eastAsia="楷体" w:cs="Times New Roman" w:hint="eastAsia"/>
        </w:rPr>
        <w:t>；其中，所述合并规则包括以下至少任一项：</w:t>
      </w:r>
    </w:p>
    <w:p w14:paraId="2DF4B51B" w14:textId="0E9C8314" w:rsidR="00462A23" w:rsidRPr="00B213A6" w:rsidRDefault="00F04658" w:rsidP="00F04658">
      <w:pPr>
        <w:pStyle w:val="ad"/>
        <w:numPr>
          <w:ilvl w:val="0"/>
          <w:numId w:val="5"/>
        </w:numPr>
        <w:snapToGrid w:val="0"/>
        <w:rPr>
          <w:rFonts w:ascii="Times New Roman" w:eastAsia="楷体" w:cs="Times New Roman"/>
        </w:rPr>
      </w:pPr>
      <w:r w:rsidRPr="00B213A6">
        <w:rPr>
          <w:rFonts w:ascii="Times New Roman" w:eastAsia="楷体" w:cs="Times New Roman" w:hint="eastAsia"/>
        </w:rPr>
        <w:t>同类型的骨架模型共用一个；</w:t>
      </w:r>
    </w:p>
    <w:p w14:paraId="4940A48F" w14:textId="7410C589" w:rsidR="00F04658" w:rsidRDefault="00F04658" w:rsidP="00F04658">
      <w:pPr>
        <w:pStyle w:val="ad"/>
        <w:numPr>
          <w:ilvl w:val="0"/>
          <w:numId w:val="5"/>
        </w:numPr>
        <w:snapToGrid w:val="0"/>
        <w:rPr>
          <w:rFonts w:ascii="Times New Roman" w:eastAsia="楷体" w:cs="Times New Roman"/>
        </w:rPr>
      </w:pPr>
      <w:r>
        <w:rPr>
          <w:rFonts w:ascii="Times New Roman" w:eastAsia="楷体" w:cs="Times New Roman" w:hint="eastAsia"/>
        </w:rPr>
        <w:t>在加载部件骨架时，合并重复的上级骨架；</w:t>
      </w:r>
    </w:p>
    <w:p w14:paraId="0E02A1DF" w14:textId="4E2D1DBA" w:rsidR="00B213A6" w:rsidRDefault="00B213A6" w:rsidP="00B213A6">
      <w:pPr>
        <w:pStyle w:val="ad"/>
        <w:numPr>
          <w:ilvl w:val="0"/>
          <w:numId w:val="5"/>
        </w:numPr>
        <w:snapToGrid w:val="0"/>
        <w:rPr>
          <w:rFonts w:ascii="Times New Roman" w:eastAsia="楷体" w:cs="Times New Roman"/>
        </w:rPr>
      </w:pPr>
      <w:r w:rsidRPr="0064443A">
        <w:rPr>
          <w:rFonts w:ascii="Times New Roman" w:eastAsia="楷体" w:cs="Times New Roman" w:hint="eastAsia"/>
        </w:rPr>
        <w:t>合并同屏的多个人物之间</w:t>
      </w:r>
      <w:r>
        <w:rPr>
          <w:rFonts w:ascii="Times New Roman" w:eastAsia="楷体" w:cs="Times New Roman" w:hint="eastAsia"/>
        </w:rPr>
        <w:t>的</w:t>
      </w:r>
      <w:r w:rsidRPr="0064443A">
        <w:rPr>
          <w:rFonts w:ascii="Times New Roman" w:eastAsia="楷体" w:cs="Times New Roman" w:hint="eastAsia"/>
        </w:rPr>
        <w:t>相同元素</w:t>
      </w:r>
      <w:r>
        <w:rPr>
          <w:rFonts w:ascii="Times New Roman" w:eastAsia="楷体" w:cs="Times New Roman" w:hint="eastAsia"/>
        </w:rPr>
        <w:t>；</w:t>
      </w:r>
    </w:p>
    <w:p w14:paraId="39BC1055" w14:textId="148EAC2C" w:rsidR="00F04658" w:rsidRPr="00B213A6" w:rsidRDefault="00F04658" w:rsidP="00F04658">
      <w:pPr>
        <w:pStyle w:val="aff5"/>
        <w:widowControl/>
        <w:numPr>
          <w:ilvl w:val="0"/>
          <w:numId w:val="5"/>
        </w:numPr>
        <w:ind w:firstLineChars="0"/>
        <w:jc w:val="left"/>
        <w:rPr>
          <w:rFonts w:eastAsia="楷体"/>
          <w:color w:val="000000"/>
          <w:kern w:val="0"/>
          <w:sz w:val="30"/>
          <w:szCs w:val="30"/>
        </w:rPr>
      </w:pPr>
      <w:r w:rsidRPr="00B213A6">
        <w:rPr>
          <w:rFonts w:eastAsia="楷体" w:hint="eastAsia"/>
          <w:color w:val="000000"/>
          <w:kern w:val="0"/>
          <w:sz w:val="30"/>
          <w:szCs w:val="30"/>
        </w:rPr>
        <w:t>减少模型面数</w:t>
      </w:r>
      <w:r w:rsidR="00B213A6">
        <w:rPr>
          <w:rFonts w:eastAsia="楷体" w:hint="eastAsia"/>
          <w:color w:val="000000"/>
          <w:kern w:val="0"/>
          <w:sz w:val="30"/>
          <w:szCs w:val="30"/>
        </w:rPr>
        <w:t>；</w:t>
      </w:r>
      <w:r w:rsidRPr="00B213A6">
        <w:rPr>
          <w:rFonts w:eastAsia="楷体" w:hint="eastAsia"/>
          <w:color w:val="000000"/>
          <w:kern w:val="0"/>
          <w:sz w:val="30"/>
          <w:szCs w:val="30"/>
        </w:rPr>
        <w:t xml:space="preserve"> </w:t>
      </w:r>
    </w:p>
    <w:p w14:paraId="05816D56" w14:textId="33E93C6A" w:rsidR="00F04658" w:rsidRPr="00B213A6" w:rsidRDefault="00F04658" w:rsidP="00E462A1">
      <w:pPr>
        <w:pStyle w:val="aff5"/>
        <w:widowControl/>
        <w:numPr>
          <w:ilvl w:val="0"/>
          <w:numId w:val="5"/>
        </w:numPr>
        <w:snapToGrid w:val="0"/>
        <w:ind w:firstLineChars="0"/>
        <w:jc w:val="left"/>
        <w:rPr>
          <w:rFonts w:eastAsia="楷体"/>
        </w:rPr>
      </w:pPr>
      <w:r w:rsidRPr="00B213A6">
        <w:rPr>
          <w:rFonts w:eastAsia="楷体" w:hint="eastAsia"/>
          <w:color w:val="000000"/>
          <w:kern w:val="0"/>
          <w:sz w:val="30"/>
          <w:szCs w:val="30"/>
        </w:rPr>
        <w:t>在渲染前移除骨骼节点并保存</w:t>
      </w:r>
      <w:r w:rsidR="00B213A6">
        <w:rPr>
          <w:rFonts w:eastAsia="楷体" w:hint="eastAsia"/>
          <w:color w:val="000000"/>
          <w:kern w:val="0"/>
          <w:sz w:val="30"/>
          <w:szCs w:val="30"/>
        </w:rPr>
        <w:t>所述</w:t>
      </w:r>
      <w:r w:rsidRPr="00B213A6">
        <w:rPr>
          <w:rFonts w:eastAsia="楷体" w:hint="eastAsia"/>
          <w:color w:val="000000"/>
          <w:kern w:val="0"/>
          <w:sz w:val="30"/>
          <w:szCs w:val="30"/>
        </w:rPr>
        <w:t>骨骼节点的信息</w:t>
      </w:r>
      <w:r>
        <w:rPr>
          <w:rFonts w:eastAsia="楷体" w:hint="eastAsia"/>
          <w:color w:val="000000"/>
          <w:kern w:val="0"/>
          <w:sz w:val="30"/>
          <w:szCs w:val="30"/>
        </w:rPr>
        <w:t>；</w:t>
      </w:r>
    </w:p>
    <w:p w14:paraId="362F68A2" w14:textId="6D5C85E6" w:rsidR="00F04658" w:rsidRPr="00B213A6" w:rsidRDefault="00F04658" w:rsidP="00F04658">
      <w:pPr>
        <w:pStyle w:val="ad"/>
        <w:snapToGrid w:val="0"/>
        <w:ind w:firstLineChars="180" w:firstLine="540"/>
        <w:rPr>
          <w:rFonts w:ascii="Times New Roman" w:eastAsia="楷体" w:cs="Times New Roman"/>
        </w:rPr>
      </w:pPr>
      <w:r w:rsidRPr="00B213A6">
        <w:rPr>
          <w:rFonts w:ascii="Times New Roman" w:eastAsia="楷体" w:cs="Times New Roman" w:hint="eastAsia"/>
        </w:rPr>
        <w:t>呈现渲染后完成换装的多个人物。</w:t>
      </w:r>
    </w:p>
    <w:p w14:paraId="0261331D" w14:textId="3FBCCA83" w:rsidR="00121713" w:rsidRDefault="00121713" w:rsidP="00121713">
      <w:pPr>
        <w:pStyle w:val="ad"/>
        <w:snapToGrid w:val="0"/>
        <w:ind w:firstLineChars="180" w:firstLine="540"/>
        <w:rPr>
          <w:rFonts w:ascii="Times New Roman" w:eastAsia="楷体" w:cs="Times New Roman"/>
        </w:rPr>
      </w:pPr>
      <w:bookmarkStart w:id="244" w:name="OLE_LINK1"/>
      <w:r>
        <w:rPr>
          <w:rFonts w:ascii="Times New Roman" w:eastAsia="楷体" w:cs="Times New Roman" w:hint="eastAsia"/>
        </w:rPr>
        <w:t>2</w:t>
      </w:r>
      <w:r>
        <w:rPr>
          <w:rFonts w:ascii="Times New Roman" w:eastAsia="楷体" w:cs="Times New Roman"/>
        </w:rPr>
        <w:t xml:space="preserve">. </w:t>
      </w:r>
      <w:r>
        <w:rPr>
          <w:rFonts w:ascii="Times New Roman" w:eastAsia="楷体" w:cs="Times New Roman" w:hint="eastAsia"/>
        </w:rPr>
        <w:t>根据权利要求</w:t>
      </w:r>
      <w:r>
        <w:rPr>
          <w:rFonts w:ascii="Times New Roman" w:eastAsia="楷体" w:cs="Times New Roman" w:hint="eastAsia"/>
        </w:rPr>
        <w:t>1</w:t>
      </w:r>
      <w:r>
        <w:rPr>
          <w:rFonts w:ascii="Times New Roman" w:eastAsia="楷体" w:cs="Times New Roman" w:hint="eastAsia"/>
        </w:rPr>
        <w:t>所述的方法，</w:t>
      </w:r>
      <w:r>
        <w:rPr>
          <w:rFonts w:ascii="Times New Roman" w:eastAsia="楷体" w:cs="Times New Roman"/>
        </w:rPr>
        <w:t>其中，</w:t>
      </w:r>
      <w:r w:rsidR="00F04658">
        <w:rPr>
          <w:rFonts w:ascii="Times New Roman" w:eastAsia="楷体" w:cs="Times New Roman" w:hint="eastAsia"/>
        </w:rPr>
        <w:t>所述骨架模型包括男性骨架模型和女性骨架模型</w:t>
      </w:r>
      <w:r>
        <w:rPr>
          <w:rFonts w:ascii="Times New Roman" w:eastAsia="楷体" w:cs="Times New Roman" w:hint="eastAsia"/>
        </w:rPr>
        <w:t>。</w:t>
      </w:r>
    </w:p>
    <w:p w14:paraId="65F289DE" w14:textId="61C1BFFA" w:rsidR="00121713" w:rsidRDefault="00121713" w:rsidP="00677712">
      <w:pPr>
        <w:pStyle w:val="ad"/>
        <w:snapToGrid w:val="0"/>
        <w:ind w:firstLineChars="180" w:firstLine="540"/>
        <w:rPr>
          <w:rFonts w:ascii="Times New Roman" w:eastAsia="楷体" w:cs="Times New Roman"/>
        </w:rPr>
      </w:pPr>
      <w:r>
        <w:rPr>
          <w:rFonts w:ascii="Times New Roman" w:eastAsia="楷体" w:cs="Times New Roman"/>
        </w:rPr>
        <w:t xml:space="preserve">3. </w:t>
      </w:r>
      <w:r>
        <w:rPr>
          <w:rFonts w:ascii="Times New Roman" w:eastAsia="楷体" w:cs="Times New Roman" w:hint="eastAsia"/>
        </w:rPr>
        <w:t>根据权利要求</w:t>
      </w:r>
      <w:r>
        <w:rPr>
          <w:rFonts w:ascii="Times New Roman" w:eastAsia="楷体" w:cs="Times New Roman" w:hint="eastAsia"/>
        </w:rPr>
        <w:t>1</w:t>
      </w:r>
      <w:r>
        <w:rPr>
          <w:rFonts w:ascii="Times New Roman" w:eastAsia="楷体" w:cs="Times New Roman" w:hint="eastAsia"/>
        </w:rPr>
        <w:t>所述的方法，</w:t>
      </w:r>
      <w:r>
        <w:rPr>
          <w:rFonts w:ascii="Times New Roman" w:eastAsia="楷体" w:cs="Times New Roman"/>
        </w:rPr>
        <w:t>其中，</w:t>
      </w:r>
      <w:r w:rsidR="00B213A6">
        <w:rPr>
          <w:rFonts w:ascii="Times New Roman" w:eastAsia="楷体" w:cs="Times New Roman" w:hint="eastAsia"/>
        </w:rPr>
        <w:t>换装部件包括所述部件骨架时，自上而下加载至所述部件骨架，合并所述部件骨架的上级重复骨架</w:t>
      </w:r>
      <w:r>
        <w:rPr>
          <w:rFonts w:ascii="Times New Roman" w:eastAsia="楷体" w:cs="Times New Roman" w:hint="eastAsia"/>
        </w:rPr>
        <w:t>。</w:t>
      </w:r>
    </w:p>
    <w:p w14:paraId="2881D193" w14:textId="60EEB6A8" w:rsidR="00121713" w:rsidRDefault="00121713" w:rsidP="00677712">
      <w:pPr>
        <w:pStyle w:val="ad"/>
        <w:snapToGrid w:val="0"/>
        <w:ind w:firstLineChars="180" w:firstLine="540"/>
        <w:rPr>
          <w:rFonts w:ascii="Times New Roman" w:eastAsia="楷体" w:cs="Times New Roman"/>
        </w:rPr>
      </w:pPr>
      <w:r>
        <w:rPr>
          <w:rFonts w:ascii="Times New Roman" w:eastAsia="楷体" w:cs="Times New Roman" w:hint="eastAsia"/>
        </w:rPr>
        <w:t>4</w:t>
      </w:r>
      <w:r>
        <w:rPr>
          <w:rFonts w:ascii="Times New Roman" w:eastAsia="楷体" w:cs="Times New Roman"/>
        </w:rPr>
        <w:t xml:space="preserve">. </w:t>
      </w:r>
      <w:r>
        <w:rPr>
          <w:rFonts w:ascii="Times New Roman" w:eastAsia="楷体" w:cs="Times New Roman" w:hint="eastAsia"/>
        </w:rPr>
        <w:t>根据权利要求</w:t>
      </w:r>
      <w:r>
        <w:rPr>
          <w:rFonts w:ascii="Times New Roman" w:eastAsia="楷体" w:cs="Times New Roman"/>
        </w:rPr>
        <w:t>3</w:t>
      </w:r>
      <w:r>
        <w:rPr>
          <w:rFonts w:ascii="Times New Roman" w:eastAsia="楷体" w:cs="Times New Roman" w:hint="eastAsia"/>
        </w:rPr>
        <w:t>所述的方法，</w:t>
      </w:r>
      <w:r>
        <w:rPr>
          <w:rFonts w:ascii="Times New Roman" w:eastAsia="楷体" w:cs="Times New Roman"/>
        </w:rPr>
        <w:t>其中，</w:t>
      </w:r>
      <w:r w:rsidR="00B213A6">
        <w:rPr>
          <w:rFonts w:ascii="Times New Roman" w:eastAsia="楷体" w:cs="Times New Roman" w:hint="eastAsia"/>
        </w:rPr>
        <w:t>在骨架模型导入后保存其中骨骼节点的信息并移除所述骨骼节点，在渲染时基于所述骨骼节点的信息来进行骨骼驱动</w:t>
      </w:r>
      <w:r>
        <w:rPr>
          <w:rFonts w:ascii="Times New Roman" w:eastAsia="楷体" w:cs="Times New Roman" w:hint="eastAsia"/>
        </w:rPr>
        <w:t>。</w:t>
      </w:r>
    </w:p>
    <w:p w14:paraId="1BDDFD50" w14:textId="77777777" w:rsidR="00121713" w:rsidRDefault="00121713">
      <w:pPr>
        <w:pStyle w:val="ad"/>
        <w:snapToGrid w:val="0"/>
        <w:ind w:firstLineChars="180" w:firstLine="540"/>
        <w:rPr>
          <w:rFonts w:ascii="Times New Roman" w:eastAsia="楷体" w:cs="Times New Roman"/>
        </w:rPr>
      </w:pPr>
    </w:p>
    <w:p w14:paraId="2E4BAD65" w14:textId="77777777" w:rsidR="00121713" w:rsidRDefault="00121713">
      <w:pPr>
        <w:pStyle w:val="ad"/>
        <w:snapToGrid w:val="0"/>
        <w:ind w:firstLineChars="180" w:firstLine="540"/>
        <w:rPr>
          <w:rFonts w:ascii="Times New Roman" w:eastAsia="楷体" w:cs="Times New Roman"/>
        </w:rPr>
      </w:pPr>
    </w:p>
    <w:p w14:paraId="2847D289" w14:textId="77777777" w:rsidR="00121713" w:rsidRDefault="00121713">
      <w:pPr>
        <w:pStyle w:val="ad"/>
        <w:snapToGrid w:val="0"/>
        <w:ind w:firstLineChars="180" w:firstLine="540"/>
        <w:rPr>
          <w:rFonts w:ascii="Times New Roman" w:eastAsia="楷体" w:cs="Times New Roman"/>
        </w:rPr>
      </w:pPr>
      <w:r>
        <w:rPr>
          <w:rFonts w:ascii="Times New Roman" w:eastAsia="楷体" w:cs="Times New Roman"/>
        </w:rPr>
        <w:t xml:space="preserve">21. </w:t>
      </w:r>
      <w:r>
        <w:rPr>
          <w:rFonts w:ascii="Times New Roman" w:eastAsia="楷体" w:cs="Times New Roman"/>
        </w:rPr>
        <w:t>一种设备，其中，该设备包括处理器和存储器，所述存储器包括计算机可执行指令，当所述计算机可执行指令被所述处理器执行时，该设备被配置来执行</w:t>
      </w:r>
      <w:proofErr w:type="gramStart"/>
      <w:r>
        <w:rPr>
          <w:rFonts w:ascii="Times New Roman" w:eastAsia="楷体" w:cs="Times New Roman" w:hint="eastAsia"/>
        </w:rPr>
        <w:t>如权利</w:t>
      </w:r>
      <w:proofErr w:type="gramEnd"/>
      <w:r>
        <w:rPr>
          <w:rFonts w:ascii="Times New Roman" w:eastAsia="楷体" w:cs="Times New Roman" w:hint="eastAsia"/>
        </w:rPr>
        <w:t>要求</w:t>
      </w:r>
      <w:r>
        <w:rPr>
          <w:rFonts w:ascii="Times New Roman" w:eastAsia="楷体" w:cs="Times New Roman" w:hint="eastAsia"/>
        </w:rPr>
        <w:t>1</w:t>
      </w:r>
      <w:r>
        <w:rPr>
          <w:rFonts w:ascii="Times New Roman" w:eastAsia="楷体" w:cs="Times New Roman" w:hint="eastAsia"/>
        </w:rPr>
        <w:t>至</w:t>
      </w:r>
      <w:r>
        <w:rPr>
          <w:rFonts w:ascii="Times New Roman" w:eastAsia="楷体" w:cs="Times New Roman" w:hint="eastAsia"/>
        </w:rPr>
        <w:t>6</w:t>
      </w:r>
      <w:r>
        <w:rPr>
          <w:rFonts w:ascii="Times New Roman" w:eastAsia="楷体" w:cs="Times New Roman" w:hint="eastAsia"/>
        </w:rPr>
        <w:t>中任一项所述的方法。</w:t>
      </w:r>
    </w:p>
    <w:bookmarkEnd w:id="244"/>
    <w:p w14:paraId="5DDDB5D2" w14:textId="66649940" w:rsidR="000D77AE" w:rsidRDefault="000D77AE">
      <w:pPr>
        <w:widowControl/>
        <w:tabs>
          <w:tab w:val="right" w:pos="9297"/>
        </w:tabs>
        <w:jc w:val="right"/>
        <w:rPr>
          <w:rFonts w:eastAsia="楷体"/>
          <w:color w:val="000000"/>
          <w:kern w:val="0"/>
          <w:sz w:val="30"/>
          <w:szCs w:val="30"/>
        </w:rPr>
      </w:pPr>
    </w:p>
    <w:p w14:paraId="1D951467" w14:textId="77777777" w:rsidR="000D77AE" w:rsidRDefault="000D77AE">
      <w:pPr>
        <w:widowControl/>
        <w:tabs>
          <w:tab w:val="right" w:pos="9297"/>
        </w:tabs>
        <w:jc w:val="left"/>
        <w:rPr>
          <w:rFonts w:eastAsia="楷体"/>
          <w:color w:val="000000"/>
          <w:kern w:val="0"/>
          <w:sz w:val="30"/>
          <w:szCs w:val="30"/>
        </w:rPr>
      </w:pPr>
    </w:p>
    <w:p w14:paraId="7B3C8875" w14:textId="77777777" w:rsidR="000D77AE" w:rsidRDefault="00000000">
      <w:pPr>
        <w:pBdr>
          <w:bottom w:val="single" w:sz="6" w:space="1" w:color="auto"/>
        </w:pBdr>
        <w:tabs>
          <w:tab w:val="left" w:pos="2574"/>
          <w:tab w:val="left" w:pos="8280"/>
        </w:tabs>
        <w:adjustRightInd w:val="0"/>
        <w:spacing w:line="480" w:lineRule="atLeast"/>
        <w:jc w:val="center"/>
        <w:rPr>
          <w:rFonts w:eastAsia="楷体"/>
          <w:spacing w:val="6"/>
          <w:sz w:val="30"/>
          <w:szCs w:val="30"/>
        </w:rPr>
      </w:pPr>
      <w:r>
        <w:rPr>
          <w:rFonts w:eastAsia="楷体"/>
          <w:sz w:val="30"/>
          <w:szCs w:val="30"/>
        </w:rPr>
        <w:br w:type="page"/>
      </w:r>
      <w:r>
        <w:rPr>
          <w:rFonts w:eastAsia="楷体"/>
          <w:b/>
          <w:bCs/>
          <w:spacing w:val="6"/>
          <w:sz w:val="36"/>
          <w:szCs w:val="36"/>
        </w:rPr>
        <w:lastRenderedPageBreak/>
        <w:t>说</w:t>
      </w:r>
      <w:r>
        <w:rPr>
          <w:rFonts w:eastAsia="楷体"/>
          <w:b/>
          <w:bCs/>
          <w:spacing w:val="6"/>
          <w:sz w:val="36"/>
          <w:szCs w:val="36"/>
        </w:rPr>
        <w:t xml:space="preserve">   </w:t>
      </w:r>
      <w:r>
        <w:rPr>
          <w:rFonts w:eastAsia="楷体"/>
          <w:b/>
          <w:bCs/>
          <w:spacing w:val="6"/>
          <w:sz w:val="36"/>
          <w:szCs w:val="36"/>
        </w:rPr>
        <w:t>明</w:t>
      </w:r>
      <w:r>
        <w:rPr>
          <w:rFonts w:eastAsia="楷体"/>
          <w:b/>
          <w:bCs/>
          <w:spacing w:val="6"/>
          <w:sz w:val="36"/>
          <w:szCs w:val="36"/>
        </w:rPr>
        <w:t xml:space="preserve">   </w:t>
      </w:r>
      <w:r>
        <w:rPr>
          <w:rFonts w:eastAsia="楷体"/>
          <w:b/>
          <w:bCs/>
          <w:spacing w:val="6"/>
          <w:sz w:val="36"/>
          <w:szCs w:val="36"/>
        </w:rPr>
        <w:t>书</w:t>
      </w:r>
      <w:r>
        <w:rPr>
          <w:rFonts w:eastAsia="楷体"/>
          <w:b/>
          <w:bCs/>
          <w:spacing w:val="6"/>
          <w:sz w:val="36"/>
          <w:szCs w:val="36"/>
        </w:rPr>
        <w:t xml:space="preserve">   </w:t>
      </w:r>
      <w:r>
        <w:rPr>
          <w:rFonts w:eastAsia="楷体"/>
          <w:b/>
          <w:bCs/>
          <w:spacing w:val="6"/>
          <w:sz w:val="36"/>
          <w:szCs w:val="36"/>
        </w:rPr>
        <w:t>摘</w:t>
      </w:r>
      <w:r>
        <w:rPr>
          <w:rFonts w:eastAsia="楷体"/>
          <w:b/>
          <w:bCs/>
          <w:spacing w:val="6"/>
          <w:sz w:val="36"/>
          <w:szCs w:val="36"/>
        </w:rPr>
        <w:t xml:space="preserve">   </w:t>
      </w:r>
      <w:r>
        <w:rPr>
          <w:rFonts w:eastAsia="楷体"/>
          <w:b/>
          <w:bCs/>
          <w:spacing w:val="6"/>
          <w:sz w:val="36"/>
          <w:szCs w:val="36"/>
        </w:rPr>
        <w:t>要</w:t>
      </w:r>
    </w:p>
    <w:p w14:paraId="5C4BF6ED" w14:textId="77777777" w:rsidR="000D77AE" w:rsidRDefault="000D77AE">
      <w:pPr>
        <w:pStyle w:val="ad"/>
        <w:snapToGrid w:val="0"/>
        <w:ind w:firstLineChars="180" w:firstLine="562"/>
        <w:rPr>
          <w:rFonts w:ascii="Times New Roman" w:eastAsia="楷体" w:cs="Times New Roman"/>
          <w:spacing w:val="6"/>
        </w:rPr>
      </w:pPr>
    </w:p>
    <w:p w14:paraId="694CB6D7" w14:textId="1B4D3E05" w:rsidR="000D77AE" w:rsidRDefault="00000000">
      <w:pPr>
        <w:pStyle w:val="ad"/>
        <w:snapToGrid w:val="0"/>
        <w:ind w:firstLineChars="180" w:firstLine="540"/>
        <w:rPr>
          <w:rFonts w:ascii="Times New Roman" w:eastAsia="楷体" w:cs="Times New Roman"/>
        </w:rPr>
      </w:pPr>
      <w:proofErr w:type="gramStart"/>
      <w:r>
        <w:rPr>
          <w:rFonts w:ascii="Times New Roman" w:eastAsia="楷体" w:cs="Times New Roman"/>
        </w:rPr>
        <w:t>本公开</w:t>
      </w:r>
      <w:proofErr w:type="gramEnd"/>
      <w:r>
        <w:rPr>
          <w:rFonts w:ascii="Times New Roman" w:eastAsia="楷体" w:cs="Times New Roman"/>
        </w:rPr>
        <w:t>的各实施例的目的是</w:t>
      </w:r>
    </w:p>
    <w:p w14:paraId="3F0F40A7" w14:textId="77777777" w:rsidR="000D77AE" w:rsidRDefault="000D77AE">
      <w:pPr>
        <w:pStyle w:val="ad"/>
        <w:snapToGrid w:val="0"/>
        <w:ind w:firstLineChars="180" w:firstLine="562"/>
        <w:rPr>
          <w:rFonts w:ascii="Times New Roman" w:eastAsia="楷体" w:cs="Times New Roman"/>
          <w:spacing w:val="6"/>
        </w:rPr>
      </w:pPr>
    </w:p>
    <w:p w14:paraId="47302BBF" w14:textId="77777777" w:rsidR="000D77AE" w:rsidRDefault="000D77AE">
      <w:pPr>
        <w:pStyle w:val="ad"/>
        <w:snapToGrid w:val="0"/>
        <w:ind w:firstLineChars="180" w:firstLine="540"/>
        <w:rPr>
          <w:rFonts w:ascii="Times New Roman" w:eastAsia="楷体" w:cs="Times New Roman"/>
        </w:rPr>
      </w:pPr>
    </w:p>
    <w:p w14:paraId="1E0B1980" w14:textId="77777777" w:rsidR="000D77AE" w:rsidRDefault="000D77AE">
      <w:pPr>
        <w:pStyle w:val="ad"/>
        <w:snapToGrid w:val="0"/>
        <w:ind w:firstLineChars="180" w:firstLine="540"/>
        <w:rPr>
          <w:rFonts w:ascii="Times New Roman" w:eastAsia="楷体" w:cs="Times New Roman"/>
        </w:rPr>
      </w:pPr>
    </w:p>
    <w:p w14:paraId="2ADE188C" w14:textId="77777777" w:rsidR="000D77AE" w:rsidRDefault="000D77AE">
      <w:pPr>
        <w:pStyle w:val="ad"/>
        <w:snapToGrid w:val="0"/>
        <w:ind w:firstLineChars="180" w:firstLine="540"/>
        <w:rPr>
          <w:rFonts w:ascii="Times New Roman" w:eastAsia="楷体" w:cs="Times New Roman"/>
        </w:rPr>
      </w:pPr>
    </w:p>
    <w:p w14:paraId="25606C8E" w14:textId="77777777" w:rsidR="000D77AE" w:rsidRDefault="000D77AE">
      <w:pPr>
        <w:pStyle w:val="ad"/>
        <w:snapToGrid w:val="0"/>
        <w:ind w:firstLineChars="180" w:firstLine="540"/>
        <w:rPr>
          <w:rFonts w:ascii="Times New Roman" w:eastAsia="楷体" w:cs="Times New Roman"/>
        </w:rPr>
      </w:pPr>
    </w:p>
    <w:p w14:paraId="7F31582D" w14:textId="77777777" w:rsidR="000D77AE" w:rsidRDefault="000D77AE">
      <w:pPr>
        <w:adjustRightInd w:val="0"/>
        <w:spacing w:line="480" w:lineRule="atLeast"/>
        <w:jc w:val="center"/>
        <w:rPr>
          <w:rFonts w:eastAsia="楷体"/>
          <w:spacing w:val="6"/>
          <w:sz w:val="30"/>
          <w:szCs w:val="30"/>
        </w:rPr>
      </w:pPr>
    </w:p>
    <w:p w14:paraId="2310B953" w14:textId="77777777" w:rsidR="000D77AE" w:rsidRDefault="000D77AE">
      <w:pPr>
        <w:pStyle w:val="ad"/>
        <w:snapToGrid w:val="0"/>
        <w:ind w:firstLineChars="180" w:firstLine="540"/>
        <w:rPr>
          <w:rFonts w:ascii="Times New Roman" w:eastAsia="楷体" w:cs="Times New Roman"/>
        </w:rPr>
      </w:pPr>
    </w:p>
    <w:p w14:paraId="53A26C1C" w14:textId="77777777" w:rsidR="000D77AE" w:rsidRDefault="000D77AE">
      <w:pPr>
        <w:pStyle w:val="ad"/>
        <w:snapToGrid w:val="0"/>
        <w:ind w:firstLineChars="180" w:firstLine="540"/>
        <w:rPr>
          <w:rFonts w:ascii="Times New Roman" w:eastAsia="楷体" w:cs="Times New Roman"/>
        </w:rPr>
      </w:pPr>
    </w:p>
    <w:p w14:paraId="191A488A" w14:textId="77777777" w:rsidR="000D77AE" w:rsidRDefault="000D77AE">
      <w:pPr>
        <w:adjustRightInd w:val="0"/>
        <w:snapToGrid w:val="0"/>
        <w:spacing w:line="480" w:lineRule="atLeast"/>
        <w:ind w:firstLineChars="200" w:firstLine="600"/>
        <w:rPr>
          <w:rFonts w:eastAsia="楷体"/>
          <w:kern w:val="0"/>
          <w:sz w:val="30"/>
          <w:szCs w:val="30"/>
        </w:rPr>
      </w:pPr>
    </w:p>
    <w:p w14:paraId="205D8BDC" w14:textId="77777777" w:rsidR="000D77AE" w:rsidRDefault="000D77AE">
      <w:pPr>
        <w:pStyle w:val="ad"/>
        <w:snapToGrid w:val="0"/>
        <w:ind w:firstLineChars="180" w:firstLine="540"/>
        <w:rPr>
          <w:rFonts w:ascii="Times New Roman" w:eastAsia="楷体" w:cs="Times New Roman"/>
        </w:rPr>
      </w:pPr>
    </w:p>
    <w:p w14:paraId="3FCB3377" w14:textId="77777777" w:rsidR="000D77AE" w:rsidRDefault="000D77AE">
      <w:pPr>
        <w:adjustRightInd w:val="0"/>
        <w:snapToGrid w:val="0"/>
        <w:spacing w:line="480" w:lineRule="atLeast"/>
        <w:ind w:firstLineChars="200" w:firstLine="420"/>
        <w:rPr>
          <w:rFonts w:eastAsia="楷体"/>
        </w:rPr>
      </w:pPr>
    </w:p>
    <w:p w14:paraId="71822D13" w14:textId="77777777" w:rsidR="000D77AE" w:rsidRDefault="000D77AE">
      <w:pPr>
        <w:adjustRightInd w:val="0"/>
        <w:snapToGrid w:val="0"/>
        <w:spacing w:line="480" w:lineRule="atLeast"/>
        <w:ind w:firstLineChars="200" w:firstLine="420"/>
        <w:rPr>
          <w:rFonts w:eastAsia="楷体"/>
        </w:rPr>
      </w:pPr>
    </w:p>
    <w:p w14:paraId="2A0831BB" w14:textId="77777777" w:rsidR="000D77AE" w:rsidRDefault="000D77AE">
      <w:pPr>
        <w:adjustRightInd w:val="0"/>
        <w:snapToGrid w:val="0"/>
        <w:spacing w:line="480" w:lineRule="atLeast"/>
        <w:ind w:firstLineChars="200" w:firstLine="624"/>
        <w:rPr>
          <w:rFonts w:eastAsia="楷体"/>
          <w:spacing w:val="6"/>
          <w:sz w:val="30"/>
          <w:szCs w:val="30"/>
        </w:rPr>
      </w:pPr>
    </w:p>
    <w:p w14:paraId="1768A848" w14:textId="77777777" w:rsidR="000D77AE" w:rsidRDefault="000D77AE">
      <w:pPr>
        <w:adjustRightInd w:val="0"/>
        <w:snapToGrid w:val="0"/>
        <w:spacing w:line="480" w:lineRule="atLeast"/>
        <w:ind w:firstLineChars="200" w:firstLine="624"/>
        <w:rPr>
          <w:rFonts w:eastAsia="楷体"/>
          <w:spacing w:val="6"/>
          <w:sz w:val="30"/>
          <w:szCs w:val="30"/>
        </w:rPr>
      </w:pPr>
    </w:p>
    <w:p w14:paraId="250C815D" w14:textId="77777777" w:rsidR="000D77AE" w:rsidRDefault="000D77AE">
      <w:pPr>
        <w:adjustRightInd w:val="0"/>
        <w:snapToGrid w:val="0"/>
        <w:spacing w:line="480" w:lineRule="atLeast"/>
        <w:ind w:firstLineChars="200" w:firstLine="624"/>
        <w:rPr>
          <w:rFonts w:eastAsia="楷体"/>
          <w:spacing w:val="6"/>
          <w:kern w:val="0"/>
          <w:sz w:val="30"/>
          <w:szCs w:val="30"/>
        </w:rPr>
      </w:pPr>
    </w:p>
    <w:p w14:paraId="6BCB90E5" w14:textId="77777777" w:rsidR="000D77AE" w:rsidRDefault="000D77AE">
      <w:pPr>
        <w:pStyle w:val="ad"/>
        <w:snapToGrid w:val="0"/>
        <w:rPr>
          <w:rFonts w:ascii="Times New Roman" w:eastAsia="楷体" w:cs="Times New Roman"/>
          <w:lang w:val="en-GB"/>
        </w:rPr>
        <w:sectPr w:rsidR="000D77AE">
          <w:headerReference w:type="default" r:id="rId14"/>
          <w:pgSz w:w="11906" w:h="16838"/>
          <w:pgMar w:top="1588" w:right="1021" w:bottom="1021" w:left="1588" w:header="851" w:footer="992" w:gutter="0"/>
          <w:lnNumType w:countBy="5"/>
          <w:pgNumType w:start="1"/>
          <w:cols w:space="425"/>
          <w:docGrid w:type="lines" w:linePitch="312"/>
        </w:sectPr>
      </w:pPr>
    </w:p>
    <w:p w14:paraId="7B827F4C" w14:textId="77777777" w:rsidR="000D77AE" w:rsidRDefault="00000000">
      <w:pPr>
        <w:pBdr>
          <w:bottom w:val="single" w:sz="6" w:space="1" w:color="auto"/>
        </w:pBdr>
        <w:tabs>
          <w:tab w:val="left" w:pos="2580"/>
          <w:tab w:val="left" w:pos="8280"/>
        </w:tabs>
        <w:adjustRightInd w:val="0"/>
        <w:spacing w:line="480" w:lineRule="atLeast"/>
        <w:jc w:val="left"/>
        <w:rPr>
          <w:rFonts w:eastAsia="楷体"/>
          <w:b/>
          <w:bCs/>
          <w:sz w:val="44"/>
          <w:szCs w:val="44"/>
        </w:rPr>
      </w:pPr>
      <w:r>
        <w:rPr>
          <w:rFonts w:eastAsia="楷体"/>
          <w:b/>
          <w:bCs/>
          <w:sz w:val="36"/>
          <w:szCs w:val="36"/>
        </w:rPr>
        <w:lastRenderedPageBreak/>
        <w:tab/>
      </w:r>
      <w:r>
        <w:rPr>
          <w:rFonts w:eastAsia="楷体"/>
          <w:b/>
          <w:bCs/>
          <w:sz w:val="36"/>
          <w:szCs w:val="36"/>
        </w:rPr>
        <w:t>说</w:t>
      </w:r>
      <w:r>
        <w:rPr>
          <w:rFonts w:eastAsia="楷体"/>
          <w:b/>
          <w:bCs/>
          <w:sz w:val="36"/>
          <w:szCs w:val="36"/>
        </w:rPr>
        <w:t xml:space="preserve">   </w:t>
      </w:r>
      <w:r>
        <w:rPr>
          <w:rFonts w:eastAsia="楷体"/>
          <w:b/>
          <w:bCs/>
          <w:sz w:val="36"/>
          <w:szCs w:val="36"/>
        </w:rPr>
        <w:t>明</w:t>
      </w:r>
      <w:r>
        <w:rPr>
          <w:rFonts w:eastAsia="楷体"/>
          <w:b/>
          <w:bCs/>
          <w:sz w:val="36"/>
          <w:szCs w:val="36"/>
        </w:rPr>
        <w:t xml:space="preserve">   </w:t>
      </w:r>
      <w:r>
        <w:rPr>
          <w:rFonts w:eastAsia="楷体"/>
          <w:b/>
          <w:bCs/>
          <w:sz w:val="36"/>
          <w:szCs w:val="36"/>
        </w:rPr>
        <w:t>书</w:t>
      </w:r>
      <w:r>
        <w:rPr>
          <w:rFonts w:eastAsia="楷体"/>
          <w:b/>
          <w:bCs/>
          <w:sz w:val="36"/>
          <w:szCs w:val="36"/>
        </w:rPr>
        <w:t xml:space="preserve">   </w:t>
      </w:r>
      <w:r>
        <w:rPr>
          <w:rFonts w:eastAsia="楷体"/>
          <w:b/>
          <w:bCs/>
          <w:sz w:val="36"/>
          <w:szCs w:val="36"/>
        </w:rPr>
        <w:t>附</w:t>
      </w:r>
      <w:r>
        <w:rPr>
          <w:rFonts w:eastAsia="楷体"/>
          <w:b/>
          <w:bCs/>
          <w:sz w:val="36"/>
          <w:szCs w:val="36"/>
        </w:rPr>
        <w:t xml:space="preserve">   </w:t>
      </w:r>
      <w:r>
        <w:rPr>
          <w:rFonts w:eastAsia="楷体"/>
          <w:b/>
          <w:bCs/>
          <w:sz w:val="36"/>
          <w:szCs w:val="36"/>
        </w:rPr>
        <w:t>图</w:t>
      </w:r>
      <w:r>
        <w:rPr>
          <w:rFonts w:eastAsia="楷体"/>
          <w:b/>
          <w:bCs/>
          <w:sz w:val="36"/>
          <w:szCs w:val="36"/>
        </w:rPr>
        <w:tab/>
      </w:r>
    </w:p>
    <w:p w14:paraId="585A8C35" w14:textId="77777777" w:rsidR="000D77AE" w:rsidRDefault="000D77AE">
      <w:pPr>
        <w:rPr>
          <w:rFonts w:eastAsia="楷体"/>
        </w:rPr>
      </w:pPr>
    </w:p>
    <w:p w14:paraId="24C1A200" w14:textId="77777777" w:rsidR="000D77AE" w:rsidRDefault="000D77AE">
      <w:pPr>
        <w:rPr>
          <w:rFonts w:eastAsia="楷体"/>
        </w:rPr>
      </w:pPr>
    </w:p>
    <w:p w14:paraId="33709E30" w14:textId="77777777" w:rsidR="000D77AE" w:rsidRDefault="000D77AE">
      <w:pPr>
        <w:rPr>
          <w:rFonts w:eastAsia="楷体"/>
        </w:rPr>
      </w:pPr>
    </w:p>
    <w:p w14:paraId="02715628" w14:textId="7D5101D5" w:rsidR="000D77AE" w:rsidRDefault="000D77AE">
      <w:pPr>
        <w:rPr>
          <w:rFonts w:eastAsia="楷体"/>
        </w:rPr>
      </w:pPr>
    </w:p>
    <w:p w14:paraId="5102F148" w14:textId="77777777" w:rsidR="000D77AE" w:rsidRDefault="00000000">
      <w:pPr>
        <w:rPr>
          <w:rFonts w:eastAsia="楷体"/>
        </w:rPr>
      </w:pPr>
      <w:r>
        <w:rPr>
          <w:rFonts w:eastAsia="楷体"/>
          <w:noProof/>
        </w:rPr>
        <mc:AlternateContent>
          <mc:Choice Requires="wps">
            <w:drawing>
              <wp:anchor distT="0" distB="0" distL="114300" distR="114300" simplePos="0" relativeHeight="251659264" behindDoc="0" locked="0" layoutInCell="1" allowOverlap="1" wp14:anchorId="7C3F4E00" wp14:editId="23A04C17">
                <wp:simplePos x="0" y="0"/>
                <wp:positionH relativeFrom="column">
                  <wp:posOffset>3855720</wp:posOffset>
                </wp:positionH>
                <wp:positionV relativeFrom="paragraph">
                  <wp:posOffset>1014730</wp:posOffset>
                </wp:positionV>
                <wp:extent cx="675640" cy="341630"/>
                <wp:effectExtent l="0" t="0" r="0" b="1270"/>
                <wp:wrapNone/>
                <wp:docPr id="55" name="文本框 55"/>
                <wp:cNvGraphicFramePr/>
                <a:graphic xmlns:a="http://schemas.openxmlformats.org/drawingml/2006/main">
                  <a:graphicData uri="http://schemas.microsoft.com/office/word/2010/wordprocessingShape">
                    <wps:wsp>
                      <wps:cNvSpPr txBox="1"/>
                      <wps:spPr>
                        <a:xfrm>
                          <a:off x="0" y="0"/>
                          <a:ext cx="675860" cy="341906"/>
                        </a:xfrm>
                        <a:prstGeom prst="rect">
                          <a:avLst/>
                        </a:prstGeom>
                        <a:noFill/>
                        <a:ln w="6350">
                          <a:noFill/>
                        </a:ln>
                      </wps:spPr>
                      <wps:txbx>
                        <w:txbxContent>
                          <w:p w14:paraId="7FB2B091" w14:textId="77777777" w:rsidR="000D77AE" w:rsidRDefault="000D77A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C3F4E00" id="_x0000_t202" coordsize="21600,21600" o:spt="202" path="m,l,21600r21600,l21600,xe">
                <v:stroke joinstyle="miter"/>
                <v:path gradientshapeok="t" o:connecttype="rect"/>
              </v:shapetype>
              <v:shape id="文本框 55" o:spid="_x0000_s1026" type="#_x0000_t202" style="position:absolute;left:0;text-align:left;margin-left:303.6pt;margin-top:79.9pt;width:53.2pt;height:26.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" filled="f" stroked="f" strokeweight=".5pt">
                <v:textbox>
                  <w:txbxContent>
                    <w:p w14:paraId="7FB2B091" w14:textId="77777777" w:rsidR="000D77AE" w:rsidRDefault="000D77AE"/>
                  </w:txbxContent>
                </v:textbox>
              </v:shape>
            </w:pict>
          </mc:Fallback>
        </mc:AlternateContent>
      </w:r>
    </w:p>
    <w:p w14:paraId="78EF2C33" w14:textId="77777777" w:rsidR="000D77AE" w:rsidRDefault="00000000">
      <w:pPr>
        <w:jc w:val="center"/>
        <w:rPr>
          <w:rFonts w:eastAsia="楷体"/>
          <w:sz w:val="30"/>
          <w:szCs w:val="30"/>
        </w:rPr>
      </w:pPr>
      <w:r>
        <w:rPr>
          <w:rFonts w:eastAsia="楷体"/>
          <w:sz w:val="30"/>
          <w:szCs w:val="30"/>
        </w:rPr>
        <w:t>图</w:t>
      </w:r>
      <w:r>
        <w:rPr>
          <w:rFonts w:eastAsia="楷体"/>
          <w:sz w:val="30"/>
          <w:szCs w:val="30"/>
        </w:rPr>
        <w:t xml:space="preserve"> 1</w:t>
      </w:r>
    </w:p>
    <w:p w14:paraId="0A7F9798" w14:textId="77777777" w:rsidR="000D77AE" w:rsidRDefault="00000000">
      <w:pPr>
        <w:tabs>
          <w:tab w:val="left" w:pos="4190"/>
        </w:tabs>
        <w:rPr>
          <w:rFonts w:eastAsia="楷体"/>
          <w:sz w:val="30"/>
          <w:szCs w:val="30"/>
        </w:rPr>
      </w:pPr>
      <w:r>
        <w:rPr>
          <w:rFonts w:eastAsia="楷体"/>
          <w:sz w:val="30"/>
          <w:szCs w:val="30"/>
        </w:rPr>
        <w:tab/>
      </w:r>
    </w:p>
    <w:p w14:paraId="5BE74775" w14:textId="5E8F948D" w:rsidR="000D77AE" w:rsidRDefault="00000000">
      <w:pPr>
        <w:tabs>
          <w:tab w:val="left" w:pos="4190"/>
        </w:tabs>
        <w:jc w:val="center"/>
        <w:rPr>
          <w:rFonts w:eastAsia="楷体"/>
          <w:b/>
          <w:bCs/>
          <w:sz w:val="30"/>
          <w:szCs w:val="30"/>
        </w:rPr>
      </w:pPr>
      <w:r>
        <w:rPr>
          <w:rFonts w:eastAsia="楷体" w:hint="eastAsia"/>
          <w:b/>
          <w:bCs/>
          <w:sz w:val="30"/>
          <w:szCs w:val="30"/>
        </w:rPr>
        <w:t xml:space="preserve"> </w:t>
      </w:r>
    </w:p>
    <w:p w14:paraId="52AD37E8" w14:textId="77777777" w:rsidR="000D77AE" w:rsidRDefault="00000000">
      <w:pPr>
        <w:jc w:val="center"/>
        <w:rPr>
          <w:rFonts w:eastAsia="楷体"/>
          <w:sz w:val="30"/>
          <w:szCs w:val="30"/>
        </w:rPr>
      </w:pPr>
      <w:r>
        <w:rPr>
          <w:rFonts w:eastAsia="楷体"/>
        </w:rPr>
        <w:br w:type="textWrapping" w:clear="all"/>
      </w:r>
      <w:r>
        <w:rPr>
          <w:rFonts w:eastAsia="楷体"/>
          <w:sz w:val="30"/>
          <w:szCs w:val="30"/>
        </w:rPr>
        <w:t>图</w:t>
      </w:r>
      <w:r>
        <w:rPr>
          <w:rFonts w:eastAsia="楷体"/>
          <w:sz w:val="30"/>
          <w:szCs w:val="30"/>
        </w:rPr>
        <w:t xml:space="preserve"> 2</w:t>
      </w:r>
      <w:r>
        <w:rPr>
          <w:rFonts w:eastAsia="楷体" w:hint="eastAsia"/>
          <w:sz w:val="30"/>
          <w:szCs w:val="30"/>
        </w:rPr>
        <w:t>（</w:t>
      </w:r>
      <w:r>
        <w:rPr>
          <w:rFonts w:eastAsia="楷体" w:hint="eastAsia"/>
          <w:sz w:val="30"/>
          <w:szCs w:val="30"/>
        </w:rPr>
        <w:t>a</w:t>
      </w:r>
      <w:r>
        <w:rPr>
          <w:rFonts w:eastAsia="楷体" w:hint="eastAsia"/>
          <w:sz w:val="30"/>
          <w:szCs w:val="30"/>
        </w:rPr>
        <w:t>）</w:t>
      </w:r>
      <w:r>
        <w:rPr>
          <w:rFonts w:eastAsia="楷体" w:hint="eastAsia"/>
          <w:sz w:val="30"/>
          <w:szCs w:val="30"/>
        </w:rPr>
        <w:t xml:space="preserve"> </w:t>
      </w:r>
      <w:r>
        <w:rPr>
          <w:rFonts w:eastAsia="楷体"/>
          <w:sz w:val="30"/>
          <w:szCs w:val="30"/>
        </w:rPr>
        <w:t xml:space="preserve">                   </w:t>
      </w:r>
      <w:r>
        <w:rPr>
          <w:rFonts w:eastAsia="楷体"/>
          <w:sz w:val="30"/>
          <w:szCs w:val="30"/>
        </w:rPr>
        <w:t>图</w:t>
      </w:r>
      <w:r>
        <w:rPr>
          <w:rFonts w:eastAsia="楷体"/>
          <w:sz w:val="30"/>
          <w:szCs w:val="30"/>
        </w:rPr>
        <w:t xml:space="preserve"> 2</w:t>
      </w:r>
      <w:r>
        <w:rPr>
          <w:rFonts w:eastAsia="楷体" w:hint="eastAsia"/>
          <w:sz w:val="30"/>
          <w:szCs w:val="30"/>
        </w:rPr>
        <w:t>（</w:t>
      </w:r>
      <w:r>
        <w:rPr>
          <w:rFonts w:eastAsia="楷体" w:hint="eastAsia"/>
          <w:sz w:val="30"/>
          <w:szCs w:val="30"/>
        </w:rPr>
        <w:t>b</w:t>
      </w:r>
      <w:r>
        <w:rPr>
          <w:rFonts w:eastAsia="楷体" w:hint="eastAsia"/>
          <w:sz w:val="30"/>
          <w:szCs w:val="30"/>
        </w:rPr>
        <w:t>）</w:t>
      </w:r>
    </w:p>
    <w:p w14:paraId="5A46A868" w14:textId="77777777" w:rsidR="000D77AE" w:rsidRDefault="000D77AE">
      <w:pPr>
        <w:jc w:val="center"/>
        <w:rPr>
          <w:rFonts w:eastAsia="楷体"/>
        </w:rPr>
      </w:pPr>
    </w:p>
    <w:p w14:paraId="63B7718D" w14:textId="77777777" w:rsidR="000D77AE" w:rsidRDefault="00000000">
      <w:pPr>
        <w:widowControl/>
        <w:jc w:val="left"/>
        <w:rPr>
          <w:rFonts w:eastAsia="楷体"/>
        </w:rPr>
      </w:pPr>
      <w:r>
        <w:rPr>
          <w:rFonts w:eastAsia="楷体"/>
        </w:rPr>
        <w:br w:type="page"/>
      </w:r>
    </w:p>
    <w:p w14:paraId="0F8C0AEA" w14:textId="17429641" w:rsidR="000D77AE" w:rsidRDefault="000D77AE">
      <w:pPr>
        <w:jc w:val="center"/>
        <w:rPr>
          <w:rFonts w:eastAsia="楷体"/>
          <w:sz w:val="30"/>
          <w:szCs w:val="30"/>
        </w:rPr>
      </w:pPr>
    </w:p>
    <w:p w14:paraId="0A8B5A93" w14:textId="77777777" w:rsidR="000D77AE" w:rsidRDefault="00000000">
      <w:pPr>
        <w:jc w:val="center"/>
        <w:rPr>
          <w:rFonts w:eastAsia="楷体"/>
          <w:sz w:val="30"/>
          <w:szCs w:val="30"/>
        </w:rPr>
      </w:pPr>
      <w:r>
        <w:rPr>
          <w:rFonts w:eastAsia="楷体"/>
          <w:sz w:val="30"/>
          <w:szCs w:val="30"/>
        </w:rPr>
        <w:t>图</w:t>
      </w:r>
      <w:r>
        <w:rPr>
          <w:rFonts w:eastAsia="楷体"/>
          <w:sz w:val="30"/>
          <w:szCs w:val="30"/>
        </w:rPr>
        <w:t xml:space="preserve"> 3</w:t>
      </w:r>
    </w:p>
    <w:p w14:paraId="1F1E6949" w14:textId="77777777" w:rsidR="000D77AE" w:rsidRDefault="000D77AE">
      <w:pPr>
        <w:jc w:val="center"/>
        <w:rPr>
          <w:rFonts w:eastAsia="楷体"/>
          <w:sz w:val="30"/>
          <w:szCs w:val="30"/>
        </w:rPr>
      </w:pPr>
    </w:p>
    <w:p w14:paraId="6CB9CB9E" w14:textId="77777777" w:rsidR="000D77AE" w:rsidRDefault="000D77AE">
      <w:pPr>
        <w:jc w:val="center"/>
        <w:rPr>
          <w:rFonts w:eastAsia="楷体"/>
          <w:sz w:val="30"/>
          <w:szCs w:val="30"/>
        </w:rPr>
      </w:pPr>
    </w:p>
    <w:p w14:paraId="2EC54BC9" w14:textId="77777777" w:rsidR="000D77AE" w:rsidRDefault="000D77AE">
      <w:pPr>
        <w:jc w:val="center"/>
        <w:rPr>
          <w:rFonts w:eastAsia="楷体"/>
          <w:sz w:val="30"/>
          <w:szCs w:val="30"/>
        </w:rPr>
      </w:pPr>
    </w:p>
    <w:p w14:paraId="61F91A56" w14:textId="77777777" w:rsidR="000D77AE" w:rsidRDefault="000D77AE">
      <w:pPr>
        <w:pBdr>
          <w:bottom w:val="single" w:sz="6" w:space="1" w:color="auto"/>
        </w:pBdr>
        <w:tabs>
          <w:tab w:val="left" w:pos="2760"/>
          <w:tab w:val="left" w:pos="8280"/>
        </w:tabs>
        <w:adjustRightInd w:val="0"/>
        <w:spacing w:line="480" w:lineRule="atLeast"/>
        <w:jc w:val="center"/>
        <w:rPr>
          <w:rFonts w:eastAsia="楷体"/>
          <w:b/>
          <w:bCs/>
          <w:spacing w:val="6"/>
          <w:sz w:val="36"/>
          <w:szCs w:val="36"/>
        </w:rPr>
        <w:sectPr w:rsidR="000D77AE">
          <w:pgSz w:w="11906" w:h="16838"/>
          <w:pgMar w:top="1588" w:right="1021" w:bottom="1021" w:left="1588" w:header="851" w:footer="992" w:gutter="0"/>
          <w:pgNumType w:start="1"/>
          <w:cols w:space="425"/>
          <w:docGrid w:type="lines" w:linePitch="312"/>
        </w:sectPr>
      </w:pPr>
    </w:p>
    <w:p w14:paraId="2C74378D" w14:textId="77777777" w:rsidR="000D77AE" w:rsidRDefault="00000000">
      <w:pPr>
        <w:pBdr>
          <w:bottom w:val="single" w:sz="6" w:space="1" w:color="auto"/>
        </w:pBdr>
        <w:tabs>
          <w:tab w:val="left" w:pos="2760"/>
          <w:tab w:val="left" w:pos="8280"/>
        </w:tabs>
        <w:adjustRightInd w:val="0"/>
        <w:spacing w:line="480" w:lineRule="atLeast"/>
        <w:jc w:val="center"/>
        <w:rPr>
          <w:rFonts w:eastAsia="楷体"/>
          <w:spacing w:val="6"/>
          <w:sz w:val="30"/>
          <w:szCs w:val="30"/>
        </w:rPr>
      </w:pPr>
      <w:r>
        <w:rPr>
          <w:rFonts w:eastAsia="楷体"/>
          <w:b/>
          <w:bCs/>
          <w:spacing w:val="6"/>
          <w:sz w:val="36"/>
          <w:szCs w:val="36"/>
        </w:rPr>
        <w:lastRenderedPageBreak/>
        <w:t>摘</w:t>
      </w:r>
      <w:r>
        <w:rPr>
          <w:rFonts w:eastAsia="楷体"/>
          <w:b/>
          <w:bCs/>
          <w:spacing w:val="6"/>
          <w:sz w:val="36"/>
          <w:szCs w:val="36"/>
        </w:rPr>
        <w:t xml:space="preserve">   </w:t>
      </w:r>
      <w:r>
        <w:rPr>
          <w:rFonts w:eastAsia="楷体"/>
          <w:b/>
          <w:bCs/>
          <w:spacing w:val="6"/>
          <w:sz w:val="36"/>
          <w:szCs w:val="36"/>
        </w:rPr>
        <w:t>要</w:t>
      </w:r>
      <w:r>
        <w:rPr>
          <w:rFonts w:eastAsia="楷体"/>
          <w:b/>
          <w:bCs/>
          <w:spacing w:val="6"/>
          <w:sz w:val="36"/>
          <w:szCs w:val="36"/>
        </w:rPr>
        <w:t xml:space="preserve">   </w:t>
      </w:r>
      <w:r>
        <w:rPr>
          <w:rFonts w:eastAsia="楷体"/>
          <w:b/>
          <w:bCs/>
          <w:spacing w:val="6"/>
          <w:sz w:val="36"/>
          <w:szCs w:val="36"/>
        </w:rPr>
        <w:t>附</w:t>
      </w:r>
      <w:r>
        <w:rPr>
          <w:rFonts w:eastAsia="楷体"/>
          <w:b/>
          <w:bCs/>
          <w:spacing w:val="6"/>
          <w:sz w:val="36"/>
          <w:szCs w:val="36"/>
        </w:rPr>
        <w:t xml:space="preserve">   </w:t>
      </w:r>
      <w:r>
        <w:rPr>
          <w:rFonts w:eastAsia="楷体"/>
          <w:b/>
          <w:bCs/>
          <w:spacing w:val="6"/>
          <w:sz w:val="36"/>
          <w:szCs w:val="36"/>
        </w:rPr>
        <w:t>图</w:t>
      </w:r>
    </w:p>
    <w:p w14:paraId="0183DBB1" w14:textId="77777777" w:rsidR="000D77AE" w:rsidRDefault="000D77AE">
      <w:pPr>
        <w:pStyle w:val="ad"/>
        <w:snapToGrid w:val="0"/>
        <w:ind w:firstLine="0"/>
        <w:jc w:val="center"/>
        <w:rPr>
          <w:rFonts w:ascii="Times New Roman" w:eastAsia="楷体" w:cs="Times New Roman"/>
          <w:b/>
          <w:bCs/>
          <w:spacing w:val="6"/>
          <w:sz w:val="44"/>
          <w:szCs w:val="44"/>
        </w:rPr>
      </w:pPr>
    </w:p>
    <w:p w14:paraId="3A8FC302" w14:textId="77777777" w:rsidR="000D77AE" w:rsidRDefault="00000000">
      <w:pPr>
        <w:pStyle w:val="ad"/>
        <w:snapToGrid w:val="0"/>
        <w:ind w:firstLine="0"/>
        <w:jc w:val="center"/>
        <w:rPr>
          <w:rFonts w:ascii="Times New Roman" w:eastAsia="楷体" w:cs="Times New Roman"/>
          <w:b/>
          <w:bCs/>
          <w:spacing w:val="6"/>
          <w:sz w:val="44"/>
          <w:szCs w:val="44"/>
        </w:rPr>
      </w:pPr>
      <w:r>
        <w:rPr>
          <w:rFonts w:ascii="Times New Roman" w:eastAsia="楷体" w:cs="Times New Roman"/>
        </w:rPr>
        <w:t>（图</w:t>
      </w:r>
      <w:r>
        <w:rPr>
          <w:rFonts w:ascii="Times New Roman" w:eastAsia="楷体" w:cs="Times New Roman"/>
        </w:rPr>
        <w:t>1</w:t>
      </w:r>
      <w:r>
        <w:rPr>
          <w:rFonts w:ascii="Times New Roman" w:eastAsia="楷体" w:cs="Times New Roman"/>
        </w:rPr>
        <w:t>）</w:t>
      </w:r>
    </w:p>
    <w:sectPr w:rsidR="000D77AE">
      <w:pgSz w:w="11906" w:h="16838"/>
      <w:pgMar w:top="1588" w:right="1021" w:bottom="1021" w:left="1588"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1" w:author="Zhao，Jing" w:date="2023-12-13T11:40:00Z" w:initials="ZJ">
    <w:p w14:paraId="2A676E58" w14:textId="0DF52BBF" w:rsidR="002E2E87" w:rsidRDefault="002E2E87">
      <w:pPr>
        <w:pStyle w:val="a9"/>
      </w:pPr>
      <w:r>
        <w:rPr>
          <w:rStyle w:val="aff2"/>
        </w:rPr>
        <w:annotationRef/>
      </w:r>
      <w:r>
        <w:rPr>
          <w:rFonts w:hint="eastAsia"/>
        </w:rPr>
        <w:t>第</w:t>
      </w:r>
      <w:r>
        <w:rPr>
          <w:rFonts w:hint="eastAsia"/>
        </w:rPr>
        <w:t>1</w:t>
      </w:r>
      <w:r>
        <w:rPr>
          <w:rFonts w:hint="eastAsia"/>
        </w:rPr>
        <w:t>）点</w:t>
      </w:r>
      <w:r w:rsidR="00754FE9">
        <w:rPr>
          <w:rFonts w:hint="eastAsia"/>
        </w:rPr>
        <w:t>的同类型骨架模型</w:t>
      </w:r>
      <w:r>
        <w:rPr>
          <w:rFonts w:hint="eastAsia"/>
        </w:rPr>
        <w:t>和第</w:t>
      </w:r>
      <w:r>
        <w:rPr>
          <w:rFonts w:hint="eastAsia"/>
        </w:rPr>
        <w:t>3</w:t>
      </w:r>
      <w:r>
        <w:rPr>
          <w:rFonts w:hint="eastAsia"/>
        </w:rPr>
        <w:t>）点</w:t>
      </w:r>
      <w:r w:rsidR="00754FE9">
        <w:rPr>
          <w:rFonts w:hint="eastAsia"/>
        </w:rPr>
        <w:t>的相同元素</w:t>
      </w:r>
      <w:r>
        <w:rPr>
          <w:rFonts w:hint="eastAsia"/>
        </w:rPr>
        <w:t>是否可以合并，即对相同模型均可以通过实例化和批处理来合并</w:t>
      </w:r>
      <w:r w:rsidR="00754FE9">
        <w:rPr>
          <w:rFonts w:hint="eastAsia"/>
        </w:rPr>
        <w:t>渲染？</w:t>
      </w:r>
    </w:p>
  </w:comment>
  <w:comment w:id="182" w:author="rain pox" w:date="2023-12-13T15:40:00Z" w:initials="rp">
    <w:p w14:paraId="7BB6BA4C" w14:textId="0950BCDD" w:rsidR="00BA6F68" w:rsidRDefault="00BA6F68">
      <w:pPr>
        <w:pStyle w:val="a9"/>
      </w:pPr>
      <w:r>
        <w:rPr>
          <w:rFonts w:hint="eastAsia"/>
        </w:rPr>
        <w:t>是的</w:t>
      </w:r>
      <w:r>
        <w:rPr>
          <w:rFonts w:hint="eastAsia"/>
        </w:rPr>
        <w:t>.</w:t>
      </w:r>
    </w:p>
    <w:p w14:paraId="796A2FBE" w14:textId="77777777" w:rsidR="00BA6F68" w:rsidRDefault="00BA6F68">
      <w:pPr>
        <w:pStyle w:val="a9"/>
      </w:pPr>
    </w:p>
    <w:p w14:paraId="6F6B63AB" w14:textId="4DBA3602" w:rsidR="00BA6F68" w:rsidRPr="00BA6F68" w:rsidRDefault="00BA6F68">
      <w:pPr>
        <w:pStyle w:val="a9"/>
      </w:pPr>
      <w:r>
        <w:rPr>
          <w:rStyle w:val="aff2"/>
        </w:rPr>
        <w:annotationRef/>
      </w:r>
      <w:r>
        <w:t>1</w:t>
      </w:r>
      <w:r>
        <w:t>）同类型的骨架模型共享一个骨架是可以的，这通常通过骨架实例化来实现。这样可以节省内存，因为所有的实例都共享同一个骨架数据。</w:t>
      </w:r>
      <w:r>
        <w:br/>
      </w:r>
      <w:r>
        <w:br/>
        <w:t>3</w:t>
      </w:r>
      <w:r>
        <w:t>）对于同屏的多个人物之间的相同元素，如果它们使用的是相同的材质和网格，那么它们可以通过批处理来合并渲染。这可以减少渲染调用，从而提高性能。</w:t>
      </w:r>
      <w:r>
        <w:br/>
      </w:r>
      <w:r>
        <w:br/>
      </w:r>
      <w:r>
        <w:t>所以，对于你的问题，同类型的骨架模型和相同元素都可以通过实例化和批处理来合并渲染。但是，需要注意的是，这需要满足一些条件，例如，它们必须使用相同的材质和网格，而且不能有太多的变化（例如，动画或者变形）。否则，批处理可能不会带来性能提升，甚至可能会降低性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676E58" w15:done="0"/>
  <w15:commentEx w15:paraId="6F6B63AB" w15:paraIdParent="2A676E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CF208" w16cex:dateUtc="2023-12-13T03:40:00Z"/>
  <w16cex:commentExtensible w16cex:durableId="29244F01" w16cex:dateUtc="2023-12-13T0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676E58" w16cid:durableId="268CF208"/>
  <w16cid:commentId w16cid:paraId="6F6B63AB" w16cid:durableId="29244F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B7637" w14:textId="77777777" w:rsidR="00DD1FDC" w:rsidRDefault="00DD1FDC">
      <w:r>
        <w:separator/>
      </w:r>
    </w:p>
  </w:endnote>
  <w:endnote w:type="continuationSeparator" w:id="0">
    <w:p w14:paraId="7ED87DD3" w14:textId="77777777" w:rsidR="00DD1FDC" w:rsidRDefault="00DD1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FuturaA Md BT">
    <w:altName w:val="Lucida Sans Unicode"/>
    <w:charset w:val="00"/>
    <w:family w:val="swiss"/>
    <w:pitch w:val="default"/>
    <w:sig w:usb0="00000000" w:usb1="00000000" w:usb2="00000000" w:usb3="00000000" w:csb0="0000001B" w:csb1="00000000"/>
  </w:font>
  <w:font w:name="FuturaA Bk BT">
    <w:altName w:val="Calibri"/>
    <w:charset w:val="00"/>
    <w:family w:val="swiss"/>
    <w:pitch w:val="default"/>
    <w:sig w:usb0="00000000"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6BBB5" w14:textId="20925BCA" w:rsidR="000D77AE" w:rsidRDefault="00000000">
    <w:pPr>
      <w:pStyle w:val="af1"/>
      <w:wordWrap w:val="0"/>
      <w:jc w:val="right"/>
      <w:rPr>
        <w:i/>
        <w:iCs/>
      </w:rPr>
    </w:pPr>
    <w:r>
      <w:rPr>
        <w:rFonts w:eastAsia="楷体_GB2312"/>
        <w:i/>
        <w:iCs/>
        <w:spacing w:val="6"/>
      </w:rPr>
      <w:ptab w:relativeTo="margin" w:alignment="center" w:leader="none"/>
    </w:r>
    <w:r>
      <w:rPr>
        <w:rFonts w:eastAsia="楷体_GB2312"/>
        <w:iCs/>
        <w:spacing w:val="6"/>
      </w:rPr>
      <w:fldChar w:fldCharType="begin"/>
    </w:r>
    <w:r>
      <w:rPr>
        <w:rFonts w:eastAsia="楷体_GB2312"/>
        <w:iCs/>
        <w:spacing w:val="6"/>
      </w:rPr>
      <w:instrText>PAGE   \* MERGEFORMAT</w:instrText>
    </w:r>
    <w:r>
      <w:rPr>
        <w:rFonts w:eastAsia="楷体_GB2312"/>
        <w:iCs/>
        <w:spacing w:val="6"/>
      </w:rPr>
      <w:fldChar w:fldCharType="separate"/>
    </w:r>
    <w:r>
      <w:rPr>
        <w:rFonts w:eastAsia="楷体_GB2312"/>
        <w:iCs/>
        <w:spacing w:val="6"/>
        <w:lang w:val="zh-CN"/>
      </w:rPr>
      <w:t>1</w:t>
    </w:r>
    <w:r>
      <w:rPr>
        <w:rFonts w:eastAsia="楷体_GB2312"/>
        <w:iCs/>
        <w:spacing w:val="6"/>
      </w:rPr>
      <w:fldChar w:fldCharType="end"/>
    </w:r>
    <w:r>
      <w:rPr>
        <w:rFonts w:eastAsia="楷体_GB2312"/>
        <w:i/>
        <w:iCs/>
        <w:spacing w:val="6"/>
      </w:rPr>
      <w:ptab w:relativeTo="margin" w:alignment="right" w:leader="none"/>
    </w:r>
    <w:r>
      <w:rPr>
        <w:rFonts w:eastAsia="楷体_GB2312"/>
        <w:i/>
        <w:iCs/>
        <w:spacing w:val="6"/>
      </w:rPr>
      <w:t xml:space="preserve">Attorney No.: </w:t>
    </w:r>
    <w:r w:rsidR="00FC7827">
      <w:rPr>
        <w:rFonts w:eastAsia="楷体_GB2312"/>
        <w:i/>
        <w:iCs/>
        <w:spacing w:val="6"/>
      </w:rPr>
      <w:t>P1C235605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9C9F1" w14:textId="77777777" w:rsidR="00DD1FDC" w:rsidRDefault="00DD1FDC">
      <w:r>
        <w:separator/>
      </w:r>
    </w:p>
  </w:footnote>
  <w:footnote w:type="continuationSeparator" w:id="0">
    <w:p w14:paraId="1474FEE7" w14:textId="77777777" w:rsidR="00DD1FDC" w:rsidRDefault="00DD1F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EE1BA" w14:textId="77777777" w:rsidR="000D77AE" w:rsidRDefault="000D77AE">
    <w:pPr>
      <w:pStyle w:val="af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DED1" w14:textId="77777777" w:rsidR="000D77AE" w:rsidRDefault="000D77AE">
    <w:pPr>
      <w:pStyle w:val="af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D4984"/>
    <w:multiLevelType w:val="multilevel"/>
    <w:tmpl w:val="1B7D4984"/>
    <w:lvl w:ilvl="0">
      <w:start w:val="1"/>
      <w:numFmt w:val="decimal"/>
      <w:pStyle w:val="Technical"/>
      <w:lvlText w:val="%1."/>
      <w:lvlJc w:val="left"/>
      <w:pPr>
        <w:tabs>
          <w:tab w:val="left" w:pos="420"/>
        </w:tabs>
        <w:ind w:left="420" w:hanging="420"/>
      </w:pPr>
    </w:lvl>
    <w:lvl w:ilvl="1">
      <w:start w:val="1"/>
      <w:numFmt w:val="decimal"/>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1EE61472"/>
    <w:multiLevelType w:val="hybridMultilevel"/>
    <w:tmpl w:val="6000798C"/>
    <w:lvl w:ilvl="0" w:tplc="44D02FCE">
      <w:start w:val="1"/>
      <w:numFmt w:val="decimal"/>
      <w:lvlText w:val="%1."/>
      <w:lvlJc w:val="left"/>
      <w:pPr>
        <w:ind w:left="900" w:hanging="360"/>
      </w:pPr>
      <w:rPr>
        <w:rFonts w:hint="default"/>
      </w:rPr>
    </w:lvl>
    <w:lvl w:ilvl="1" w:tplc="04090019" w:tentative="1">
      <w:start w:val="1"/>
      <w:numFmt w:val="lowerLetter"/>
      <w:lvlText w:val="%2)"/>
      <w:lvlJc w:val="left"/>
      <w:pPr>
        <w:ind w:left="1420" w:hanging="440"/>
      </w:pPr>
    </w:lvl>
    <w:lvl w:ilvl="2" w:tplc="0409001B" w:tentative="1">
      <w:start w:val="1"/>
      <w:numFmt w:val="lowerRoman"/>
      <w:lvlText w:val="%3."/>
      <w:lvlJc w:val="right"/>
      <w:pPr>
        <w:ind w:left="1860" w:hanging="440"/>
      </w:pPr>
    </w:lvl>
    <w:lvl w:ilvl="3" w:tplc="0409000F" w:tentative="1">
      <w:start w:val="1"/>
      <w:numFmt w:val="decimal"/>
      <w:lvlText w:val="%4."/>
      <w:lvlJc w:val="left"/>
      <w:pPr>
        <w:ind w:left="2300" w:hanging="440"/>
      </w:pPr>
    </w:lvl>
    <w:lvl w:ilvl="4" w:tplc="04090019" w:tentative="1">
      <w:start w:val="1"/>
      <w:numFmt w:val="lowerLetter"/>
      <w:lvlText w:val="%5)"/>
      <w:lvlJc w:val="left"/>
      <w:pPr>
        <w:ind w:left="2740" w:hanging="440"/>
      </w:pPr>
    </w:lvl>
    <w:lvl w:ilvl="5" w:tplc="0409001B" w:tentative="1">
      <w:start w:val="1"/>
      <w:numFmt w:val="lowerRoman"/>
      <w:lvlText w:val="%6."/>
      <w:lvlJc w:val="right"/>
      <w:pPr>
        <w:ind w:left="3180" w:hanging="440"/>
      </w:pPr>
    </w:lvl>
    <w:lvl w:ilvl="6" w:tplc="0409000F" w:tentative="1">
      <w:start w:val="1"/>
      <w:numFmt w:val="decimal"/>
      <w:lvlText w:val="%7."/>
      <w:lvlJc w:val="left"/>
      <w:pPr>
        <w:ind w:left="3620" w:hanging="440"/>
      </w:pPr>
    </w:lvl>
    <w:lvl w:ilvl="7" w:tplc="04090019" w:tentative="1">
      <w:start w:val="1"/>
      <w:numFmt w:val="lowerLetter"/>
      <w:lvlText w:val="%8)"/>
      <w:lvlJc w:val="left"/>
      <w:pPr>
        <w:ind w:left="4060" w:hanging="440"/>
      </w:pPr>
    </w:lvl>
    <w:lvl w:ilvl="8" w:tplc="0409001B" w:tentative="1">
      <w:start w:val="1"/>
      <w:numFmt w:val="lowerRoman"/>
      <w:lvlText w:val="%9."/>
      <w:lvlJc w:val="right"/>
      <w:pPr>
        <w:ind w:left="4500" w:hanging="440"/>
      </w:pPr>
    </w:lvl>
  </w:abstractNum>
  <w:abstractNum w:abstractNumId="2" w15:restartNumberingAfterBreak="0">
    <w:nsid w:val="32B90E3B"/>
    <w:multiLevelType w:val="multilevel"/>
    <w:tmpl w:val="32B90E3B"/>
    <w:lvl w:ilvl="0">
      <w:start w:val="1"/>
      <w:numFmt w:val="lowerLetter"/>
      <w:lvlText w:val="%1．"/>
      <w:lvlJc w:val="left"/>
      <w:pPr>
        <w:ind w:left="360" w:hanging="360"/>
      </w:pPr>
      <w:rPr>
        <w:rFonts w:ascii="Times New Roman" w:eastAsia="宋体" w:hAnsi="Times New Roman" w:cs="Times New Roman"/>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4BDB5387"/>
    <w:multiLevelType w:val="hybridMultilevel"/>
    <w:tmpl w:val="6CFEB56A"/>
    <w:lvl w:ilvl="0" w:tplc="070A74DA">
      <w:start w:val="5"/>
      <w:numFmt w:val="bullet"/>
      <w:lvlText w:val="-"/>
      <w:lvlJc w:val="left"/>
      <w:pPr>
        <w:ind w:left="900" w:hanging="360"/>
      </w:pPr>
      <w:rPr>
        <w:rFonts w:ascii="Times New Roman" w:eastAsia="楷体" w:hAnsi="Times New Roman" w:cs="Times New Roman"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4" w15:restartNumberingAfterBreak="0">
    <w:nsid w:val="713F40ED"/>
    <w:multiLevelType w:val="multilevel"/>
    <w:tmpl w:val="713F40ED"/>
    <w:lvl w:ilvl="0">
      <w:start w:val="1"/>
      <w:numFmt w:val="decimal"/>
      <w:pStyle w:val="a"/>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decimal"/>
      <w:lvlText w:val="%3)"/>
      <w:lvlJc w:val="left"/>
      <w:pPr>
        <w:tabs>
          <w:tab w:val="left" w:pos="1260"/>
        </w:tabs>
        <w:ind w:left="1260" w:hanging="42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665941015">
    <w:abstractNumId w:val="4"/>
  </w:num>
  <w:num w:numId="2" w16cid:durableId="1242829709">
    <w:abstractNumId w:val="0"/>
  </w:num>
  <w:num w:numId="3" w16cid:durableId="1712342748">
    <w:abstractNumId w:val="1"/>
  </w:num>
  <w:num w:numId="4" w16cid:durableId="1767916481">
    <w:abstractNumId w:val="2"/>
  </w:num>
  <w:num w:numId="5" w16cid:durableId="86868520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ao，Jing">
    <w15:presenceInfo w15:providerId="None" w15:userId="Zhao，Jing"/>
  </w15:person>
  <w15:person w15:author="rain pox">
    <w15:presenceInfo w15:providerId="Windows Live" w15:userId="0a5f76b8e5dc78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trackRevisions/>
  <w:defaultTabStop w:val="420"/>
  <w:doNotHyphenateCaps/>
  <w:drawingGridVerticalSpacing w:val="156"/>
  <w:noPunctuationKerning/>
  <w:characterSpacingControl w:val="compressPunctuation"/>
  <w:noLineBreaksAfter w:lang="zh-CN" w:val="$([{£¥·‘“〈《「『【〔〖〝﹙﹛﹝＄（．［｛￡￥"/>
  <w:noLineBreaksBefore w:lang="zh-CN" w:val="!%),.:;&gt;?]}¢¨°·ˇˉ―‖’”…‰′″›℃∶、。〃〉》」』】〕〗〞︶︺︾﹀﹄﹚﹜﹞！＂％＇），．：；？］｀｜｝～￠"/>
  <w:doNotValidateAgainstSchema/>
  <w:doNotDemarcateInvalidXml/>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80D"/>
    <w:rsid w:val="EDFFAD8C"/>
    <w:rsid w:val="00000072"/>
    <w:rsid w:val="00000BD1"/>
    <w:rsid w:val="00001FAC"/>
    <w:rsid w:val="0000232F"/>
    <w:rsid w:val="00002F82"/>
    <w:rsid w:val="00003556"/>
    <w:rsid w:val="00003633"/>
    <w:rsid w:val="0000363F"/>
    <w:rsid w:val="000037DB"/>
    <w:rsid w:val="00003A3C"/>
    <w:rsid w:val="000043D0"/>
    <w:rsid w:val="00004B70"/>
    <w:rsid w:val="0000589C"/>
    <w:rsid w:val="00007349"/>
    <w:rsid w:val="00007FE8"/>
    <w:rsid w:val="000106D1"/>
    <w:rsid w:val="000119AE"/>
    <w:rsid w:val="000121BD"/>
    <w:rsid w:val="00012301"/>
    <w:rsid w:val="00012394"/>
    <w:rsid w:val="0001417C"/>
    <w:rsid w:val="00014420"/>
    <w:rsid w:val="000148DB"/>
    <w:rsid w:val="00015B27"/>
    <w:rsid w:val="00016438"/>
    <w:rsid w:val="00016DA9"/>
    <w:rsid w:val="00016E2E"/>
    <w:rsid w:val="0001758D"/>
    <w:rsid w:val="00017943"/>
    <w:rsid w:val="00022026"/>
    <w:rsid w:val="00022F55"/>
    <w:rsid w:val="0002386B"/>
    <w:rsid w:val="00023DD7"/>
    <w:rsid w:val="0002426A"/>
    <w:rsid w:val="00025530"/>
    <w:rsid w:val="000255B1"/>
    <w:rsid w:val="00025CFC"/>
    <w:rsid w:val="00026721"/>
    <w:rsid w:val="0002699E"/>
    <w:rsid w:val="00030549"/>
    <w:rsid w:val="000310E3"/>
    <w:rsid w:val="000321CB"/>
    <w:rsid w:val="00032620"/>
    <w:rsid w:val="00032C6A"/>
    <w:rsid w:val="00033D7C"/>
    <w:rsid w:val="000342B8"/>
    <w:rsid w:val="000343AE"/>
    <w:rsid w:val="000364A5"/>
    <w:rsid w:val="00036D39"/>
    <w:rsid w:val="00037AE3"/>
    <w:rsid w:val="00040324"/>
    <w:rsid w:val="00040AF6"/>
    <w:rsid w:val="000411BE"/>
    <w:rsid w:val="00041CEA"/>
    <w:rsid w:val="00041FA7"/>
    <w:rsid w:val="00042109"/>
    <w:rsid w:val="000432B9"/>
    <w:rsid w:val="00043FA1"/>
    <w:rsid w:val="00044881"/>
    <w:rsid w:val="00046E79"/>
    <w:rsid w:val="00047ADC"/>
    <w:rsid w:val="00047B50"/>
    <w:rsid w:val="00050CF8"/>
    <w:rsid w:val="0005204D"/>
    <w:rsid w:val="0005335C"/>
    <w:rsid w:val="00053C7C"/>
    <w:rsid w:val="00054278"/>
    <w:rsid w:val="0005566E"/>
    <w:rsid w:val="000562BB"/>
    <w:rsid w:val="0005715F"/>
    <w:rsid w:val="00057B5B"/>
    <w:rsid w:val="000600F9"/>
    <w:rsid w:val="000601DE"/>
    <w:rsid w:val="0006021C"/>
    <w:rsid w:val="000617EA"/>
    <w:rsid w:val="00061FD5"/>
    <w:rsid w:val="00062CB7"/>
    <w:rsid w:val="00063F32"/>
    <w:rsid w:val="00064563"/>
    <w:rsid w:val="00064901"/>
    <w:rsid w:val="0006644E"/>
    <w:rsid w:val="000672A8"/>
    <w:rsid w:val="000676BB"/>
    <w:rsid w:val="0006783D"/>
    <w:rsid w:val="000678FE"/>
    <w:rsid w:val="00067952"/>
    <w:rsid w:val="000712DA"/>
    <w:rsid w:val="00071EA2"/>
    <w:rsid w:val="00076874"/>
    <w:rsid w:val="00077B2D"/>
    <w:rsid w:val="000806FF"/>
    <w:rsid w:val="0008162D"/>
    <w:rsid w:val="00081B64"/>
    <w:rsid w:val="00081D8A"/>
    <w:rsid w:val="00082B5B"/>
    <w:rsid w:val="00083331"/>
    <w:rsid w:val="000838D7"/>
    <w:rsid w:val="0008416E"/>
    <w:rsid w:val="000844A9"/>
    <w:rsid w:val="0008512B"/>
    <w:rsid w:val="000868CB"/>
    <w:rsid w:val="000870A7"/>
    <w:rsid w:val="00090234"/>
    <w:rsid w:val="00091F4C"/>
    <w:rsid w:val="00092327"/>
    <w:rsid w:val="000925FA"/>
    <w:rsid w:val="000926CE"/>
    <w:rsid w:val="00092C80"/>
    <w:rsid w:val="00092CB1"/>
    <w:rsid w:val="000931F6"/>
    <w:rsid w:val="000932AC"/>
    <w:rsid w:val="00093580"/>
    <w:rsid w:val="0009412E"/>
    <w:rsid w:val="0009446C"/>
    <w:rsid w:val="00094E8C"/>
    <w:rsid w:val="00096620"/>
    <w:rsid w:val="000979FA"/>
    <w:rsid w:val="000A05CA"/>
    <w:rsid w:val="000A09DF"/>
    <w:rsid w:val="000A1C7E"/>
    <w:rsid w:val="000A202E"/>
    <w:rsid w:val="000A20E7"/>
    <w:rsid w:val="000A2DEA"/>
    <w:rsid w:val="000A42FE"/>
    <w:rsid w:val="000A4C7D"/>
    <w:rsid w:val="000A4EBE"/>
    <w:rsid w:val="000A56A1"/>
    <w:rsid w:val="000A5D87"/>
    <w:rsid w:val="000A5DCB"/>
    <w:rsid w:val="000A6F2B"/>
    <w:rsid w:val="000B085D"/>
    <w:rsid w:val="000B1411"/>
    <w:rsid w:val="000B16E2"/>
    <w:rsid w:val="000B1AE2"/>
    <w:rsid w:val="000B459F"/>
    <w:rsid w:val="000B513F"/>
    <w:rsid w:val="000B5FAE"/>
    <w:rsid w:val="000B7DD8"/>
    <w:rsid w:val="000C013C"/>
    <w:rsid w:val="000C0C7F"/>
    <w:rsid w:val="000C349A"/>
    <w:rsid w:val="000C379F"/>
    <w:rsid w:val="000C4D5A"/>
    <w:rsid w:val="000C5108"/>
    <w:rsid w:val="000C6765"/>
    <w:rsid w:val="000C6F48"/>
    <w:rsid w:val="000C7B2C"/>
    <w:rsid w:val="000C7C2E"/>
    <w:rsid w:val="000D0099"/>
    <w:rsid w:val="000D07E3"/>
    <w:rsid w:val="000D15DF"/>
    <w:rsid w:val="000D354A"/>
    <w:rsid w:val="000D36D6"/>
    <w:rsid w:val="000D3941"/>
    <w:rsid w:val="000D54CC"/>
    <w:rsid w:val="000D59F5"/>
    <w:rsid w:val="000D5A00"/>
    <w:rsid w:val="000D5DF3"/>
    <w:rsid w:val="000D6198"/>
    <w:rsid w:val="000D650C"/>
    <w:rsid w:val="000D77AE"/>
    <w:rsid w:val="000E0010"/>
    <w:rsid w:val="000E05EC"/>
    <w:rsid w:val="000E1294"/>
    <w:rsid w:val="000E238B"/>
    <w:rsid w:val="000E2DCC"/>
    <w:rsid w:val="000E3868"/>
    <w:rsid w:val="000E4436"/>
    <w:rsid w:val="000E4454"/>
    <w:rsid w:val="000E59B5"/>
    <w:rsid w:val="000E5DA4"/>
    <w:rsid w:val="000E683A"/>
    <w:rsid w:val="000E7662"/>
    <w:rsid w:val="000F0C23"/>
    <w:rsid w:val="000F16F1"/>
    <w:rsid w:val="000F1717"/>
    <w:rsid w:val="000F1FB1"/>
    <w:rsid w:val="000F2322"/>
    <w:rsid w:val="000F25BC"/>
    <w:rsid w:val="000F27B4"/>
    <w:rsid w:val="000F327D"/>
    <w:rsid w:val="000F37C5"/>
    <w:rsid w:val="000F3D6A"/>
    <w:rsid w:val="000F49DD"/>
    <w:rsid w:val="000F52EF"/>
    <w:rsid w:val="000F5C70"/>
    <w:rsid w:val="000F695F"/>
    <w:rsid w:val="000F6B8C"/>
    <w:rsid w:val="000F7CDC"/>
    <w:rsid w:val="000F7CEB"/>
    <w:rsid w:val="001019E2"/>
    <w:rsid w:val="00101AA3"/>
    <w:rsid w:val="00102ABB"/>
    <w:rsid w:val="0010346F"/>
    <w:rsid w:val="00104311"/>
    <w:rsid w:val="001051E9"/>
    <w:rsid w:val="00105EBC"/>
    <w:rsid w:val="0010694C"/>
    <w:rsid w:val="00106B0D"/>
    <w:rsid w:val="001079E2"/>
    <w:rsid w:val="00107CC0"/>
    <w:rsid w:val="00107EDB"/>
    <w:rsid w:val="001109A8"/>
    <w:rsid w:val="00110EFB"/>
    <w:rsid w:val="001116DB"/>
    <w:rsid w:val="00111AA5"/>
    <w:rsid w:val="0011222D"/>
    <w:rsid w:val="001137B4"/>
    <w:rsid w:val="0011395F"/>
    <w:rsid w:val="00114508"/>
    <w:rsid w:val="0011465B"/>
    <w:rsid w:val="001150F6"/>
    <w:rsid w:val="00115A21"/>
    <w:rsid w:val="0011657A"/>
    <w:rsid w:val="00116D7A"/>
    <w:rsid w:val="00117650"/>
    <w:rsid w:val="00121713"/>
    <w:rsid w:val="0012179F"/>
    <w:rsid w:val="00121A61"/>
    <w:rsid w:val="00122E8A"/>
    <w:rsid w:val="00123991"/>
    <w:rsid w:val="00124627"/>
    <w:rsid w:val="00124C55"/>
    <w:rsid w:val="00124DCD"/>
    <w:rsid w:val="00124FDE"/>
    <w:rsid w:val="001254D6"/>
    <w:rsid w:val="00126B5B"/>
    <w:rsid w:val="00131855"/>
    <w:rsid w:val="00131AF0"/>
    <w:rsid w:val="00132A37"/>
    <w:rsid w:val="00132D00"/>
    <w:rsid w:val="00132F83"/>
    <w:rsid w:val="001330AE"/>
    <w:rsid w:val="00133AAB"/>
    <w:rsid w:val="00134924"/>
    <w:rsid w:val="00134B13"/>
    <w:rsid w:val="00135461"/>
    <w:rsid w:val="00136C3B"/>
    <w:rsid w:val="00136D9E"/>
    <w:rsid w:val="00137147"/>
    <w:rsid w:val="001379CE"/>
    <w:rsid w:val="00140292"/>
    <w:rsid w:val="001402D1"/>
    <w:rsid w:val="0014075F"/>
    <w:rsid w:val="00140CAD"/>
    <w:rsid w:val="00140EFA"/>
    <w:rsid w:val="00140FB7"/>
    <w:rsid w:val="00142833"/>
    <w:rsid w:val="001432DE"/>
    <w:rsid w:val="001433A8"/>
    <w:rsid w:val="00143CCD"/>
    <w:rsid w:val="00143E62"/>
    <w:rsid w:val="0014433F"/>
    <w:rsid w:val="0015010F"/>
    <w:rsid w:val="001521BD"/>
    <w:rsid w:val="001524C5"/>
    <w:rsid w:val="00152635"/>
    <w:rsid w:val="00153109"/>
    <w:rsid w:val="00153343"/>
    <w:rsid w:val="0015342C"/>
    <w:rsid w:val="00154021"/>
    <w:rsid w:val="001546CF"/>
    <w:rsid w:val="0015597A"/>
    <w:rsid w:val="00155D80"/>
    <w:rsid w:val="001568D7"/>
    <w:rsid w:val="00161528"/>
    <w:rsid w:val="001615D6"/>
    <w:rsid w:val="00161BD2"/>
    <w:rsid w:val="00161DF1"/>
    <w:rsid w:val="00162282"/>
    <w:rsid w:val="00162974"/>
    <w:rsid w:val="00162B74"/>
    <w:rsid w:val="00162ECF"/>
    <w:rsid w:val="00163612"/>
    <w:rsid w:val="00163858"/>
    <w:rsid w:val="001638FB"/>
    <w:rsid w:val="00164C11"/>
    <w:rsid w:val="00165266"/>
    <w:rsid w:val="00166244"/>
    <w:rsid w:val="00167404"/>
    <w:rsid w:val="00167FF4"/>
    <w:rsid w:val="0017018F"/>
    <w:rsid w:val="001707A6"/>
    <w:rsid w:val="00171118"/>
    <w:rsid w:val="001714B4"/>
    <w:rsid w:val="001724C5"/>
    <w:rsid w:val="001727B4"/>
    <w:rsid w:val="001735B0"/>
    <w:rsid w:val="001750DE"/>
    <w:rsid w:val="001766B3"/>
    <w:rsid w:val="001767CC"/>
    <w:rsid w:val="001767D8"/>
    <w:rsid w:val="00176DFB"/>
    <w:rsid w:val="001770F8"/>
    <w:rsid w:val="00177B84"/>
    <w:rsid w:val="00177D89"/>
    <w:rsid w:val="0018002E"/>
    <w:rsid w:val="00180704"/>
    <w:rsid w:val="00180AE2"/>
    <w:rsid w:val="001813D2"/>
    <w:rsid w:val="001820D8"/>
    <w:rsid w:val="0018239E"/>
    <w:rsid w:val="00182466"/>
    <w:rsid w:val="00182C78"/>
    <w:rsid w:val="001831E0"/>
    <w:rsid w:val="0018449F"/>
    <w:rsid w:val="00186128"/>
    <w:rsid w:val="001863E6"/>
    <w:rsid w:val="00186A8E"/>
    <w:rsid w:val="001873A2"/>
    <w:rsid w:val="00187CC9"/>
    <w:rsid w:val="0019087D"/>
    <w:rsid w:val="001915D4"/>
    <w:rsid w:val="00191A99"/>
    <w:rsid w:val="00191F0A"/>
    <w:rsid w:val="001925E8"/>
    <w:rsid w:val="001932BA"/>
    <w:rsid w:val="00194589"/>
    <w:rsid w:val="00194714"/>
    <w:rsid w:val="001947FD"/>
    <w:rsid w:val="00195EB7"/>
    <w:rsid w:val="00196561"/>
    <w:rsid w:val="001967F1"/>
    <w:rsid w:val="00196AAA"/>
    <w:rsid w:val="001A0F0B"/>
    <w:rsid w:val="001A2E5B"/>
    <w:rsid w:val="001A3058"/>
    <w:rsid w:val="001A30D3"/>
    <w:rsid w:val="001A3A68"/>
    <w:rsid w:val="001A4DD8"/>
    <w:rsid w:val="001A54D4"/>
    <w:rsid w:val="001A619B"/>
    <w:rsid w:val="001A6D6D"/>
    <w:rsid w:val="001A6FFF"/>
    <w:rsid w:val="001A702B"/>
    <w:rsid w:val="001A78F9"/>
    <w:rsid w:val="001A7ED3"/>
    <w:rsid w:val="001B0B29"/>
    <w:rsid w:val="001B1771"/>
    <w:rsid w:val="001B2273"/>
    <w:rsid w:val="001B27EE"/>
    <w:rsid w:val="001B2BD1"/>
    <w:rsid w:val="001B4AEF"/>
    <w:rsid w:val="001B4BBC"/>
    <w:rsid w:val="001B4D06"/>
    <w:rsid w:val="001B4EF1"/>
    <w:rsid w:val="001B61FF"/>
    <w:rsid w:val="001B63E2"/>
    <w:rsid w:val="001B6A53"/>
    <w:rsid w:val="001C0202"/>
    <w:rsid w:val="001C03D9"/>
    <w:rsid w:val="001C0E66"/>
    <w:rsid w:val="001C132E"/>
    <w:rsid w:val="001C1633"/>
    <w:rsid w:val="001C1D1B"/>
    <w:rsid w:val="001C3816"/>
    <w:rsid w:val="001C3D5A"/>
    <w:rsid w:val="001C4254"/>
    <w:rsid w:val="001C43E0"/>
    <w:rsid w:val="001C4AC7"/>
    <w:rsid w:val="001C5035"/>
    <w:rsid w:val="001C5996"/>
    <w:rsid w:val="001C6D59"/>
    <w:rsid w:val="001C79B9"/>
    <w:rsid w:val="001D1106"/>
    <w:rsid w:val="001D2652"/>
    <w:rsid w:val="001D456C"/>
    <w:rsid w:val="001D4859"/>
    <w:rsid w:val="001D4A49"/>
    <w:rsid w:val="001D4B89"/>
    <w:rsid w:val="001D5D82"/>
    <w:rsid w:val="001D68A4"/>
    <w:rsid w:val="001D6F7E"/>
    <w:rsid w:val="001E0917"/>
    <w:rsid w:val="001E0F17"/>
    <w:rsid w:val="001E228D"/>
    <w:rsid w:val="001E238D"/>
    <w:rsid w:val="001E2A18"/>
    <w:rsid w:val="001E2FCF"/>
    <w:rsid w:val="001E300C"/>
    <w:rsid w:val="001E3531"/>
    <w:rsid w:val="001E49D3"/>
    <w:rsid w:val="001E53DE"/>
    <w:rsid w:val="001E53FB"/>
    <w:rsid w:val="001E5A48"/>
    <w:rsid w:val="001E5C27"/>
    <w:rsid w:val="001E650F"/>
    <w:rsid w:val="001E6B94"/>
    <w:rsid w:val="001E7124"/>
    <w:rsid w:val="001E7B35"/>
    <w:rsid w:val="001F09CF"/>
    <w:rsid w:val="001F0BF3"/>
    <w:rsid w:val="001F0D91"/>
    <w:rsid w:val="001F0EAD"/>
    <w:rsid w:val="001F25C8"/>
    <w:rsid w:val="001F3399"/>
    <w:rsid w:val="001F406F"/>
    <w:rsid w:val="001F41F0"/>
    <w:rsid w:val="001F4423"/>
    <w:rsid w:val="001F4738"/>
    <w:rsid w:val="001F4AEB"/>
    <w:rsid w:val="001F601B"/>
    <w:rsid w:val="001F68B0"/>
    <w:rsid w:val="001F7145"/>
    <w:rsid w:val="001F74B0"/>
    <w:rsid w:val="001F7AD3"/>
    <w:rsid w:val="0020053C"/>
    <w:rsid w:val="00200C57"/>
    <w:rsid w:val="00200D26"/>
    <w:rsid w:val="00201CF2"/>
    <w:rsid w:val="0020215D"/>
    <w:rsid w:val="00202E2D"/>
    <w:rsid w:val="00202FB2"/>
    <w:rsid w:val="00203E8D"/>
    <w:rsid w:val="00205201"/>
    <w:rsid w:val="00205896"/>
    <w:rsid w:val="00206184"/>
    <w:rsid w:val="00207169"/>
    <w:rsid w:val="0021008F"/>
    <w:rsid w:val="0021061B"/>
    <w:rsid w:val="00210A5C"/>
    <w:rsid w:val="00211451"/>
    <w:rsid w:val="002117CC"/>
    <w:rsid w:val="00211A0C"/>
    <w:rsid w:val="00211DB9"/>
    <w:rsid w:val="002127A0"/>
    <w:rsid w:val="00212EE4"/>
    <w:rsid w:val="00212FFA"/>
    <w:rsid w:val="00213800"/>
    <w:rsid w:val="0021504A"/>
    <w:rsid w:val="00217818"/>
    <w:rsid w:val="00217D78"/>
    <w:rsid w:val="0022293B"/>
    <w:rsid w:val="00222E3A"/>
    <w:rsid w:val="002251D3"/>
    <w:rsid w:val="002251FF"/>
    <w:rsid w:val="00225F04"/>
    <w:rsid w:val="00227146"/>
    <w:rsid w:val="00227861"/>
    <w:rsid w:val="00230443"/>
    <w:rsid w:val="002310A3"/>
    <w:rsid w:val="0023275C"/>
    <w:rsid w:val="00232D04"/>
    <w:rsid w:val="00232EB3"/>
    <w:rsid w:val="0023364A"/>
    <w:rsid w:val="00234677"/>
    <w:rsid w:val="00234839"/>
    <w:rsid w:val="00235002"/>
    <w:rsid w:val="00235C81"/>
    <w:rsid w:val="00236664"/>
    <w:rsid w:val="00236D9C"/>
    <w:rsid w:val="002372CC"/>
    <w:rsid w:val="0023745A"/>
    <w:rsid w:val="00237BB2"/>
    <w:rsid w:val="002401E7"/>
    <w:rsid w:val="00242536"/>
    <w:rsid w:val="00242870"/>
    <w:rsid w:val="0024375A"/>
    <w:rsid w:val="002438D7"/>
    <w:rsid w:val="00243C95"/>
    <w:rsid w:val="00243CA2"/>
    <w:rsid w:val="00244DC8"/>
    <w:rsid w:val="00245D8F"/>
    <w:rsid w:val="002460B4"/>
    <w:rsid w:val="00250990"/>
    <w:rsid w:val="002510E7"/>
    <w:rsid w:val="00251189"/>
    <w:rsid w:val="00251F86"/>
    <w:rsid w:val="00252BEF"/>
    <w:rsid w:val="00252EB9"/>
    <w:rsid w:val="00253E33"/>
    <w:rsid w:val="002548ED"/>
    <w:rsid w:val="002554C7"/>
    <w:rsid w:val="002555FD"/>
    <w:rsid w:val="0025657C"/>
    <w:rsid w:val="0025736A"/>
    <w:rsid w:val="00260352"/>
    <w:rsid w:val="00260713"/>
    <w:rsid w:val="002608E7"/>
    <w:rsid w:val="002609E6"/>
    <w:rsid w:val="00261213"/>
    <w:rsid w:val="0026202B"/>
    <w:rsid w:val="00262644"/>
    <w:rsid w:val="00262C33"/>
    <w:rsid w:val="002636F6"/>
    <w:rsid w:val="00264153"/>
    <w:rsid w:val="0026449D"/>
    <w:rsid w:val="00264C6E"/>
    <w:rsid w:val="002659E1"/>
    <w:rsid w:val="00265CA6"/>
    <w:rsid w:val="002666A6"/>
    <w:rsid w:val="00266EBD"/>
    <w:rsid w:val="00267CD0"/>
    <w:rsid w:val="00270471"/>
    <w:rsid w:val="00272D53"/>
    <w:rsid w:val="002732DC"/>
    <w:rsid w:val="002733B5"/>
    <w:rsid w:val="00274703"/>
    <w:rsid w:val="00274841"/>
    <w:rsid w:val="002753C7"/>
    <w:rsid w:val="00280433"/>
    <w:rsid w:val="00280A68"/>
    <w:rsid w:val="002811E8"/>
    <w:rsid w:val="00281AFA"/>
    <w:rsid w:val="00282633"/>
    <w:rsid w:val="002833B7"/>
    <w:rsid w:val="00283BF5"/>
    <w:rsid w:val="00283E0A"/>
    <w:rsid w:val="00284520"/>
    <w:rsid w:val="00285569"/>
    <w:rsid w:val="00286178"/>
    <w:rsid w:val="00287056"/>
    <w:rsid w:val="0028724B"/>
    <w:rsid w:val="002876C0"/>
    <w:rsid w:val="00287B90"/>
    <w:rsid w:val="00291211"/>
    <w:rsid w:val="00292311"/>
    <w:rsid w:val="00292942"/>
    <w:rsid w:val="00293760"/>
    <w:rsid w:val="0029422E"/>
    <w:rsid w:val="00295075"/>
    <w:rsid w:val="0029567B"/>
    <w:rsid w:val="0029584D"/>
    <w:rsid w:val="0029718D"/>
    <w:rsid w:val="002978A5"/>
    <w:rsid w:val="002A0414"/>
    <w:rsid w:val="002A04E1"/>
    <w:rsid w:val="002A11A2"/>
    <w:rsid w:val="002A1EA2"/>
    <w:rsid w:val="002A24EA"/>
    <w:rsid w:val="002A3205"/>
    <w:rsid w:val="002A4259"/>
    <w:rsid w:val="002A4E41"/>
    <w:rsid w:val="002A63AD"/>
    <w:rsid w:val="002A6F20"/>
    <w:rsid w:val="002A7126"/>
    <w:rsid w:val="002A7286"/>
    <w:rsid w:val="002A757B"/>
    <w:rsid w:val="002B058F"/>
    <w:rsid w:val="002B0DCA"/>
    <w:rsid w:val="002B0F72"/>
    <w:rsid w:val="002B1184"/>
    <w:rsid w:val="002B2787"/>
    <w:rsid w:val="002B3F45"/>
    <w:rsid w:val="002B5227"/>
    <w:rsid w:val="002B5F0D"/>
    <w:rsid w:val="002B6B6D"/>
    <w:rsid w:val="002B713F"/>
    <w:rsid w:val="002C08FC"/>
    <w:rsid w:val="002C1109"/>
    <w:rsid w:val="002C1BCD"/>
    <w:rsid w:val="002C1D7A"/>
    <w:rsid w:val="002C2935"/>
    <w:rsid w:val="002C36A2"/>
    <w:rsid w:val="002C36C3"/>
    <w:rsid w:val="002C3FAF"/>
    <w:rsid w:val="002C7700"/>
    <w:rsid w:val="002C7CA9"/>
    <w:rsid w:val="002D0338"/>
    <w:rsid w:val="002D04D5"/>
    <w:rsid w:val="002D0C74"/>
    <w:rsid w:val="002D0D7A"/>
    <w:rsid w:val="002D0FCF"/>
    <w:rsid w:val="002D1094"/>
    <w:rsid w:val="002D164C"/>
    <w:rsid w:val="002D2320"/>
    <w:rsid w:val="002D3E14"/>
    <w:rsid w:val="002D47DE"/>
    <w:rsid w:val="002D6915"/>
    <w:rsid w:val="002D76CC"/>
    <w:rsid w:val="002D7A35"/>
    <w:rsid w:val="002D7EE8"/>
    <w:rsid w:val="002E0CE4"/>
    <w:rsid w:val="002E11E4"/>
    <w:rsid w:val="002E195B"/>
    <w:rsid w:val="002E2E87"/>
    <w:rsid w:val="002E44A7"/>
    <w:rsid w:val="002E4814"/>
    <w:rsid w:val="002E4F4B"/>
    <w:rsid w:val="002E5B4B"/>
    <w:rsid w:val="002E5C57"/>
    <w:rsid w:val="002E60FD"/>
    <w:rsid w:val="002E6AD9"/>
    <w:rsid w:val="002E721B"/>
    <w:rsid w:val="002E7B6F"/>
    <w:rsid w:val="002E7E35"/>
    <w:rsid w:val="002F0737"/>
    <w:rsid w:val="002F087E"/>
    <w:rsid w:val="002F18D3"/>
    <w:rsid w:val="002F1EC6"/>
    <w:rsid w:val="002F2726"/>
    <w:rsid w:val="002F348B"/>
    <w:rsid w:val="002F37F4"/>
    <w:rsid w:val="002F4141"/>
    <w:rsid w:val="002F45AC"/>
    <w:rsid w:val="002F4AED"/>
    <w:rsid w:val="002F57F0"/>
    <w:rsid w:val="002F584D"/>
    <w:rsid w:val="002F5C27"/>
    <w:rsid w:val="002F6BD1"/>
    <w:rsid w:val="002F75D2"/>
    <w:rsid w:val="003000A6"/>
    <w:rsid w:val="0030264D"/>
    <w:rsid w:val="00304F3A"/>
    <w:rsid w:val="00305FCC"/>
    <w:rsid w:val="00306601"/>
    <w:rsid w:val="003067BC"/>
    <w:rsid w:val="003069B4"/>
    <w:rsid w:val="00306FA2"/>
    <w:rsid w:val="003072D8"/>
    <w:rsid w:val="00307333"/>
    <w:rsid w:val="003106E3"/>
    <w:rsid w:val="00310727"/>
    <w:rsid w:val="00311D62"/>
    <w:rsid w:val="003123B1"/>
    <w:rsid w:val="00312BBB"/>
    <w:rsid w:val="0031306C"/>
    <w:rsid w:val="00315445"/>
    <w:rsid w:val="00315501"/>
    <w:rsid w:val="00315EC7"/>
    <w:rsid w:val="0031697A"/>
    <w:rsid w:val="00316B38"/>
    <w:rsid w:val="00317BB3"/>
    <w:rsid w:val="00320579"/>
    <w:rsid w:val="00320761"/>
    <w:rsid w:val="00320B92"/>
    <w:rsid w:val="00320BE1"/>
    <w:rsid w:val="0032177B"/>
    <w:rsid w:val="00321E21"/>
    <w:rsid w:val="00322BEA"/>
    <w:rsid w:val="00322EE7"/>
    <w:rsid w:val="003242A7"/>
    <w:rsid w:val="003253F9"/>
    <w:rsid w:val="00325E0B"/>
    <w:rsid w:val="00326124"/>
    <w:rsid w:val="003261FC"/>
    <w:rsid w:val="0032637D"/>
    <w:rsid w:val="00326995"/>
    <w:rsid w:val="003270AD"/>
    <w:rsid w:val="003271FA"/>
    <w:rsid w:val="00330964"/>
    <w:rsid w:val="00330EA7"/>
    <w:rsid w:val="0033136B"/>
    <w:rsid w:val="00331A57"/>
    <w:rsid w:val="00331D5B"/>
    <w:rsid w:val="003320B1"/>
    <w:rsid w:val="00332A25"/>
    <w:rsid w:val="00333693"/>
    <w:rsid w:val="00333D48"/>
    <w:rsid w:val="00333F8B"/>
    <w:rsid w:val="00334847"/>
    <w:rsid w:val="00334A8A"/>
    <w:rsid w:val="00334BCB"/>
    <w:rsid w:val="0033675B"/>
    <w:rsid w:val="003368FC"/>
    <w:rsid w:val="003373DF"/>
    <w:rsid w:val="00340239"/>
    <w:rsid w:val="0034033A"/>
    <w:rsid w:val="003413AF"/>
    <w:rsid w:val="003419F3"/>
    <w:rsid w:val="00342098"/>
    <w:rsid w:val="00342BA9"/>
    <w:rsid w:val="00344A6C"/>
    <w:rsid w:val="00344E31"/>
    <w:rsid w:val="00345E5F"/>
    <w:rsid w:val="00346FB0"/>
    <w:rsid w:val="00347536"/>
    <w:rsid w:val="00347547"/>
    <w:rsid w:val="00350380"/>
    <w:rsid w:val="00350FE6"/>
    <w:rsid w:val="003511DB"/>
    <w:rsid w:val="00351C7C"/>
    <w:rsid w:val="003520C9"/>
    <w:rsid w:val="003521AF"/>
    <w:rsid w:val="003526C7"/>
    <w:rsid w:val="003527EB"/>
    <w:rsid w:val="00352CD8"/>
    <w:rsid w:val="00352D3C"/>
    <w:rsid w:val="00353A8E"/>
    <w:rsid w:val="0035525A"/>
    <w:rsid w:val="0035578C"/>
    <w:rsid w:val="00356373"/>
    <w:rsid w:val="00356E53"/>
    <w:rsid w:val="00357984"/>
    <w:rsid w:val="00357FC3"/>
    <w:rsid w:val="00360BF6"/>
    <w:rsid w:val="00360EB3"/>
    <w:rsid w:val="0036161E"/>
    <w:rsid w:val="003623F5"/>
    <w:rsid w:val="00362935"/>
    <w:rsid w:val="00362978"/>
    <w:rsid w:val="0036320A"/>
    <w:rsid w:val="0036337B"/>
    <w:rsid w:val="00363C1F"/>
    <w:rsid w:val="0036553E"/>
    <w:rsid w:val="00366076"/>
    <w:rsid w:val="00366760"/>
    <w:rsid w:val="00366E89"/>
    <w:rsid w:val="003673A2"/>
    <w:rsid w:val="00371CA7"/>
    <w:rsid w:val="00373810"/>
    <w:rsid w:val="00373CAB"/>
    <w:rsid w:val="003742ED"/>
    <w:rsid w:val="00375D17"/>
    <w:rsid w:val="00375E01"/>
    <w:rsid w:val="0037663C"/>
    <w:rsid w:val="00377CD5"/>
    <w:rsid w:val="0038155D"/>
    <w:rsid w:val="00382138"/>
    <w:rsid w:val="003825DA"/>
    <w:rsid w:val="0038385A"/>
    <w:rsid w:val="00383865"/>
    <w:rsid w:val="003838E8"/>
    <w:rsid w:val="00383A5B"/>
    <w:rsid w:val="00383EE9"/>
    <w:rsid w:val="0038401E"/>
    <w:rsid w:val="00384051"/>
    <w:rsid w:val="00384224"/>
    <w:rsid w:val="00385E77"/>
    <w:rsid w:val="00386A52"/>
    <w:rsid w:val="0038711A"/>
    <w:rsid w:val="00387519"/>
    <w:rsid w:val="0039059B"/>
    <w:rsid w:val="00390DD5"/>
    <w:rsid w:val="00390F6A"/>
    <w:rsid w:val="0039144D"/>
    <w:rsid w:val="003919A5"/>
    <w:rsid w:val="00391A03"/>
    <w:rsid w:val="00391BAB"/>
    <w:rsid w:val="00393B89"/>
    <w:rsid w:val="00393C80"/>
    <w:rsid w:val="00393FB0"/>
    <w:rsid w:val="00394B1C"/>
    <w:rsid w:val="00395CE1"/>
    <w:rsid w:val="003963F7"/>
    <w:rsid w:val="003966BE"/>
    <w:rsid w:val="00396778"/>
    <w:rsid w:val="003A138F"/>
    <w:rsid w:val="003A3F90"/>
    <w:rsid w:val="003A40B2"/>
    <w:rsid w:val="003A45A2"/>
    <w:rsid w:val="003A4BF4"/>
    <w:rsid w:val="003A6BDE"/>
    <w:rsid w:val="003A6D85"/>
    <w:rsid w:val="003A6E05"/>
    <w:rsid w:val="003A7902"/>
    <w:rsid w:val="003A7C93"/>
    <w:rsid w:val="003B0002"/>
    <w:rsid w:val="003B11FC"/>
    <w:rsid w:val="003B2057"/>
    <w:rsid w:val="003B37D8"/>
    <w:rsid w:val="003B3DB4"/>
    <w:rsid w:val="003B46FB"/>
    <w:rsid w:val="003B7EF6"/>
    <w:rsid w:val="003C0173"/>
    <w:rsid w:val="003C0314"/>
    <w:rsid w:val="003C0356"/>
    <w:rsid w:val="003C0401"/>
    <w:rsid w:val="003C08BA"/>
    <w:rsid w:val="003C136D"/>
    <w:rsid w:val="003C1B0A"/>
    <w:rsid w:val="003C27E7"/>
    <w:rsid w:val="003C2A65"/>
    <w:rsid w:val="003C2D8A"/>
    <w:rsid w:val="003C4066"/>
    <w:rsid w:val="003C5CE3"/>
    <w:rsid w:val="003C67A8"/>
    <w:rsid w:val="003C6BD5"/>
    <w:rsid w:val="003C6BD9"/>
    <w:rsid w:val="003C7D7E"/>
    <w:rsid w:val="003D0CBC"/>
    <w:rsid w:val="003D0DFA"/>
    <w:rsid w:val="003D12C4"/>
    <w:rsid w:val="003D14DB"/>
    <w:rsid w:val="003D1DD3"/>
    <w:rsid w:val="003D2B50"/>
    <w:rsid w:val="003D3B85"/>
    <w:rsid w:val="003D3E7F"/>
    <w:rsid w:val="003D3FB0"/>
    <w:rsid w:val="003D4053"/>
    <w:rsid w:val="003D5588"/>
    <w:rsid w:val="003D659F"/>
    <w:rsid w:val="003D6703"/>
    <w:rsid w:val="003D681A"/>
    <w:rsid w:val="003D6E15"/>
    <w:rsid w:val="003D71AD"/>
    <w:rsid w:val="003E0578"/>
    <w:rsid w:val="003E06E6"/>
    <w:rsid w:val="003E11F0"/>
    <w:rsid w:val="003E1891"/>
    <w:rsid w:val="003E2C85"/>
    <w:rsid w:val="003E2F58"/>
    <w:rsid w:val="003E3190"/>
    <w:rsid w:val="003E3E2C"/>
    <w:rsid w:val="003E3E70"/>
    <w:rsid w:val="003E3E9E"/>
    <w:rsid w:val="003E4201"/>
    <w:rsid w:val="003E4631"/>
    <w:rsid w:val="003E53AF"/>
    <w:rsid w:val="003E61A2"/>
    <w:rsid w:val="003E62A3"/>
    <w:rsid w:val="003E714E"/>
    <w:rsid w:val="003F10FC"/>
    <w:rsid w:val="003F28CF"/>
    <w:rsid w:val="003F2EB1"/>
    <w:rsid w:val="003F32D5"/>
    <w:rsid w:val="003F3E96"/>
    <w:rsid w:val="003F43D5"/>
    <w:rsid w:val="003F5762"/>
    <w:rsid w:val="003F6637"/>
    <w:rsid w:val="003F6AD8"/>
    <w:rsid w:val="003F788A"/>
    <w:rsid w:val="0040023C"/>
    <w:rsid w:val="00400D3E"/>
    <w:rsid w:val="004012E9"/>
    <w:rsid w:val="004014D5"/>
    <w:rsid w:val="0040170C"/>
    <w:rsid w:val="00401768"/>
    <w:rsid w:val="00402DBA"/>
    <w:rsid w:val="00403100"/>
    <w:rsid w:val="00404C2F"/>
    <w:rsid w:val="00405C0F"/>
    <w:rsid w:val="00405D65"/>
    <w:rsid w:val="00405FC4"/>
    <w:rsid w:val="0040610A"/>
    <w:rsid w:val="004063DB"/>
    <w:rsid w:val="0040740D"/>
    <w:rsid w:val="0040784A"/>
    <w:rsid w:val="004128B0"/>
    <w:rsid w:val="00412B51"/>
    <w:rsid w:val="00412E17"/>
    <w:rsid w:val="00412FCD"/>
    <w:rsid w:val="004137EA"/>
    <w:rsid w:val="00413B77"/>
    <w:rsid w:val="00415267"/>
    <w:rsid w:val="0041535E"/>
    <w:rsid w:val="00416116"/>
    <w:rsid w:val="004164EC"/>
    <w:rsid w:val="004168CE"/>
    <w:rsid w:val="004170F7"/>
    <w:rsid w:val="00417101"/>
    <w:rsid w:val="00417492"/>
    <w:rsid w:val="00417D4B"/>
    <w:rsid w:val="00417EE2"/>
    <w:rsid w:val="00420C7C"/>
    <w:rsid w:val="0042162A"/>
    <w:rsid w:val="00421B24"/>
    <w:rsid w:val="00421DB4"/>
    <w:rsid w:val="004225A3"/>
    <w:rsid w:val="004225BE"/>
    <w:rsid w:val="00422679"/>
    <w:rsid w:val="00422F2C"/>
    <w:rsid w:val="00423BA1"/>
    <w:rsid w:val="00423BDF"/>
    <w:rsid w:val="004248CC"/>
    <w:rsid w:val="00424D13"/>
    <w:rsid w:val="00425FF0"/>
    <w:rsid w:val="00426572"/>
    <w:rsid w:val="004269AC"/>
    <w:rsid w:val="00426C75"/>
    <w:rsid w:val="00426E25"/>
    <w:rsid w:val="0042764C"/>
    <w:rsid w:val="0043159B"/>
    <w:rsid w:val="00432024"/>
    <w:rsid w:val="004328B4"/>
    <w:rsid w:val="00433267"/>
    <w:rsid w:val="0043338C"/>
    <w:rsid w:val="00433390"/>
    <w:rsid w:val="0043436E"/>
    <w:rsid w:val="00434538"/>
    <w:rsid w:val="004370DD"/>
    <w:rsid w:val="00437DF6"/>
    <w:rsid w:val="0044007C"/>
    <w:rsid w:val="004403C9"/>
    <w:rsid w:val="0044181E"/>
    <w:rsid w:val="0044184A"/>
    <w:rsid w:val="00441E04"/>
    <w:rsid w:val="004422D3"/>
    <w:rsid w:val="00442C80"/>
    <w:rsid w:val="00442CC9"/>
    <w:rsid w:val="00442CD1"/>
    <w:rsid w:val="00442F2F"/>
    <w:rsid w:val="0044309A"/>
    <w:rsid w:val="004435ED"/>
    <w:rsid w:val="004436CF"/>
    <w:rsid w:val="00443C74"/>
    <w:rsid w:val="0044413F"/>
    <w:rsid w:val="00444186"/>
    <w:rsid w:val="004445F5"/>
    <w:rsid w:val="00444FED"/>
    <w:rsid w:val="0044560F"/>
    <w:rsid w:val="00445D9A"/>
    <w:rsid w:val="00445DF0"/>
    <w:rsid w:val="00446507"/>
    <w:rsid w:val="004465DC"/>
    <w:rsid w:val="00446605"/>
    <w:rsid w:val="00446F21"/>
    <w:rsid w:val="00447558"/>
    <w:rsid w:val="004475FE"/>
    <w:rsid w:val="00447726"/>
    <w:rsid w:val="004505F4"/>
    <w:rsid w:val="00450DB1"/>
    <w:rsid w:val="0045129D"/>
    <w:rsid w:val="004519DD"/>
    <w:rsid w:val="0045214C"/>
    <w:rsid w:val="0045238C"/>
    <w:rsid w:val="004525A7"/>
    <w:rsid w:val="004529EA"/>
    <w:rsid w:val="00453443"/>
    <w:rsid w:val="00453445"/>
    <w:rsid w:val="004535FC"/>
    <w:rsid w:val="004544F9"/>
    <w:rsid w:val="00456397"/>
    <w:rsid w:val="00456AD7"/>
    <w:rsid w:val="00457062"/>
    <w:rsid w:val="004574C4"/>
    <w:rsid w:val="00460815"/>
    <w:rsid w:val="0046126C"/>
    <w:rsid w:val="00461822"/>
    <w:rsid w:val="00462A23"/>
    <w:rsid w:val="00462CAF"/>
    <w:rsid w:val="0046408C"/>
    <w:rsid w:val="00464C4E"/>
    <w:rsid w:val="00465164"/>
    <w:rsid w:val="004653A6"/>
    <w:rsid w:val="0046582C"/>
    <w:rsid w:val="00465B2E"/>
    <w:rsid w:val="00465C8D"/>
    <w:rsid w:val="00466C7D"/>
    <w:rsid w:val="004677F8"/>
    <w:rsid w:val="004701D8"/>
    <w:rsid w:val="00471718"/>
    <w:rsid w:val="00472162"/>
    <w:rsid w:val="0047248B"/>
    <w:rsid w:val="0047431C"/>
    <w:rsid w:val="004744F1"/>
    <w:rsid w:val="00474A47"/>
    <w:rsid w:val="00475151"/>
    <w:rsid w:val="00475E4A"/>
    <w:rsid w:val="00477F72"/>
    <w:rsid w:val="00480A2A"/>
    <w:rsid w:val="00480B1F"/>
    <w:rsid w:val="00480C73"/>
    <w:rsid w:val="00481E88"/>
    <w:rsid w:val="004821AC"/>
    <w:rsid w:val="00482503"/>
    <w:rsid w:val="00482A6E"/>
    <w:rsid w:val="00483127"/>
    <w:rsid w:val="004846BF"/>
    <w:rsid w:val="00484C6D"/>
    <w:rsid w:val="00485F3C"/>
    <w:rsid w:val="00485FB8"/>
    <w:rsid w:val="00487301"/>
    <w:rsid w:val="00487A06"/>
    <w:rsid w:val="00487EB6"/>
    <w:rsid w:val="00490393"/>
    <w:rsid w:val="00490809"/>
    <w:rsid w:val="004912A9"/>
    <w:rsid w:val="00492B2E"/>
    <w:rsid w:val="00492DB3"/>
    <w:rsid w:val="0049491D"/>
    <w:rsid w:val="00494D48"/>
    <w:rsid w:val="00495650"/>
    <w:rsid w:val="0049578E"/>
    <w:rsid w:val="004958F9"/>
    <w:rsid w:val="00495FF2"/>
    <w:rsid w:val="004962A7"/>
    <w:rsid w:val="004974FB"/>
    <w:rsid w:val="00497683"/>
    <w:rsid w:val="004A1125"/>
    <w:rsid w:val="004A121B"/>
    <w:rsid w:val="004A17C8"/>
    <w:rsid w:val="004A2212"/>
    <w:rsid w:val="004A2285"/>
    <w:rsid w:val="004A2533"/>
    <w:rsid w:val="004A333E"/>
    <w:rsid w:val="004A36B5"/>
    <w:rsid w:val="004A39BA"/>
    <w:rsid w:val="004A4DCE"/>
    <w:rsid w:val="004A4F1C"/>
    <w:rsid w:val="004A5D61"/>
    <w:rsid w:val="004A5E29"/>
    <w:rsid w:val="004A677F"/>
    <w:rsid w:val="004A6880"/>
    <w:rsid w:val="004A6FD7"/>
    <w:rsid w:val="004A703A"/>
    <w:rsid w:val="004A751F"/>
    <w:rsid w:val="004A76EE"/>
    <w:rsid w:val="004B015C"/>
    <w:rsid w:val="004B09BD"/>
    <w:rsid w:val="004B1653"/>
    <w:rsid w:val="004B17DA"/>
    <w:rsid w:val="004B24E8"/>
    <w:rsid w:val="004B3B8B"/>
    <w:rsid w:val="004B3DCD"/>
    <w:rsid w:val="004B4734"/>
    <w:rsid w:val="004B4DDD"/>
    <w:rsid w:val="004B5CD5"/>
    <w:rsid w:val="004B605F"/>
    <w:rsid w:val="004B61E2"/>
    <w:rsid w:val="004B706E"/>
    <w:rsid w:val="004B723E"/>
    <w:rsid w:val="004B77AB"/>
    <w:rsid w:val="004C00BA"/>
    <w:rsid w:val="004C19D0"/>
    <w:rsid w:val="004C3182"/>
    <w:rsid w:val="004C3A7E"/>
    <w:rsid w:val="004C5228"/>
    <w:rsid w:val="004C538C"/>
    <w:rsid w:val="004C657B"/>
    <w:rsid w:val="004C7A9C"/>
    <w:rsid w:val="004D01EC"/>
    <w:rsid w:val="004D0329"/>
    <w:rsid w:val="004D1533"/>
    <w:rsid w:val="004D163E"/>
    <w:rsid w:val="004D1F8E"/>
    <w:rsid w:val="004D2322"/>
    <w:rsid w:val="004D27FD"/>
    <w:rsid w:val="004D5637"/>
    <w:rsid w:val="004D5B3E"/>
    <w:rsid w:val="004D5F56"/>
    <w:rsid w:val="004E0736"/>
    <w:rsid w:val="004E175D"/>
    <w:rsid w:val="004E1EF8"/>
    <w:rsid w:val="004E2403"/>
    <w:rsid w:val="004E29D5"/>
    <w:rsid w:val="004E3979"/>
    <w:rsid w:val="004E3D70"/>
    <w:rsid w:val="004E42F7"/>
    <w:rsid w:val="004E43AC"/>
    <w:rsid w:val="004E7780"/>
    <w:rsid w:val="004E7DDC"/>
    <w:rsid w:val="004E7EEE"/>
    <w:rsid w:val="004F0317"/>
    <w:rsid w:val="004F0697"/>
    <w:rsid w:val="004F155F"/>
    <w:rsid w:val="004F2B3B"/>
    <w:rsid w:val="004F3020"/>
    <w:rsid w:val="004F3578"/>
    <w:rsid w:val="004F3B6B"/>
    <w:rsid w:val="004F4340"/>
    <w:rsid w:val="004F4392"/>
    <w:rsid w:val="004F478E"/>
    <w:rsid w:val="004F49F0"/>
    <w:rsid w:val="004F5AF2"/>
    <w:rsid w:val="004F60FA"/>
    <w:rsid w:val="004F6B7E"/>
    <w:rsid w:val="004F705F"/>
    <w:rsid w:val="004F73B1"/>
    <w:rsid w:val="004F78C4"/>
    <w:rsid w:val="004F7DBA"/>
    <w:rsid w:val="0050108F"/>
    <w:rsid w:val="00501E83"/>
    <w:rsid w:val="0050298F"/>
    <w:rsid w:val="00502A15"/>
    <w:rsid w:val="0050306D"/>
    <w:rsid w:val="00503432"/>
    <w:rsid w:val="0050483B"/>
    <w:rsid w:val="005055CB"/>
    <w:rsid w:val="00506143"/>
    <w:rsid w:val="00506C40"/>
    <w:rsid w:val="00507584"/>
    <w:rsid w:val="0051204C"/>
    <w:rsid w:val="005125F2"/>
    <w:rsid w:val="00514101"/>
    <w:rsid w:val="00516278"/>
    <w:rsid w:val="00516D95"/>
    <w:rsid w:val="00521120"/>
    <w:rsid w:val="00521300"/>
    <w:rsid w:val="00522469"/>
    <w:rsid w:val="00524EE7"/>
    <w:rsid w:val="00525053"/>
    <w:rsid w:val="0052614F"/>
    <w:rsid w:val="005269A4"/>
    <w:rsid w:val="005269EF"/>
    <w:rsid w:val="0053064E"/>
    <w:rsid w:val="00530942"/>
    <w:rsid w:val="00533BF4"/>
    <w:rsid w:val="00533C5C"/>
    <w:rsid w:val="0053745E"/>
    <w:rsid w:val="00537BD0"/>
    <w:rsid w:val="005413E9"/>
    <w:rsid w:val="00541AA7"/>
    <w:rsid w:val="005424F4"/>
    <w:rsid w:val="00543206"/>
    <w:rsid w:val="00543D5C"/>
    <w:rsid w:val="00543F8C"/>
    <w:rsid w:val="005457F8"/>
    <w:rsid w:val="00545D68"/>
    <w:rsid w:val="00546A98"/>
    <w:rsid w:val="00546B26"/>
    <w:rsid w:val="005472EE"/>
    <w:rsid w:val="00550189"/>
    <w:rsid w:val="00550A9F"/>
    <w:rsid w:val="00550BA4"/>
    <w:rsid w:val="00551137"/>
    <w:rsid w:val="00551D51"/>
    <w:rsid w:val="00552264"/>
    <w:rsid w:val="00552704"/>
    <w:rsid w:val="00553796"/>
    <w:rsid w:val="005541CE"/>
    <w:rsid w:val="005567A7"/>
    <w:rsid w:val="00556B28"/>
    <w:rsid w:val="00557775"/>
    <w:rsid w:val="00560ACC"/>
    <w:rsid w:val="00561BAF"/>
    <w:rsid w:val="00562D02"/>
    <w:rsid w:val="00563091"/>
    <w:rsid w:val="00563FF4"/>
    <w:rsid w:val="0056451E"/>
    <w:rsid w:val="005652E6"/>
    <w:rsid w:val="0056547F"/>
    <w:rsid w:val="00566634"/>
    <w:rsid w:val="00566C0A"/>
    <w:rsid w:val="005705CC"/>
    <w:rsid w:val="00570D3F"/>
    <w:rsid w:val="00571A09"/>
    <w:rsid w:val="00572710"/>
    <w:rsid w:val="00572EDF"/>
    <w:rsid w:val="00574E1A"/>
    <w:rsid w:val="00574E2B"/>
    <w:rsid w:val="005752C7"/>
    <w:rsid w:val="00575FC6"/>
    <w:rsid w:val="005775C5"/>
    <w:rsid w:val="00577961"/>
    <w:rsid w:val="00580309"/>
    <w:rsid w:val="005804EC"/>
    <w:rsid w:val="00580F17"/>
    <w:rsid w:val="00581161"/>
    <w:rsid w:val="00581324"/>
    <w:rsid w:val="00581610"/>
    <w:rsid w:val="00581EF7"/>
    <w:rsid w:val="0058211F"/>
    <w:rsid w:val="005825D1"/>
    <w:rsid w:val="00582AA9"/>
    <w:rsid w:val="0058370D"/>
    <w:rsid w:val="0058380B"/>
    <w:rsid w:val="005860FE"/>
    <w:rsid w:val="005865AB"/>
    <w:rsid w:val="00586C66"/>
    <w:rsid w:val="005871F9"/>
    <w:rsid w:val="005875DA"/>
    <w:rsid w:val="00587632"/>
    <w:rsid w:val="00587DFD"/>
    <w:rsid w:val="0059019D"/>
    <w:rsid w:val="0059072C"/>
    <w:rsid w:val="00591046"/>
    <w:rsid w:val="00591433"/>
    <w:rsid w:val="00591449"/>
    <w:rsid w:val="005922AE"/>
    <w:rsid w:val="00593354"/>
    <w:rsid w:val="00594528"/>
    <w:rsid w:val="0059616D"/>
    <w:rsid w:val="00596778"/>
    <w:rsid w:val="005978AD"/>
    <w:rsid w:val="005A1336"/>
    <w:rsid w:val="005A23F8"/>
    <w:rsid w:val="005A3045"/>
    <w:rsid w:val="005A3E24"/>
    <w:rsid w:val="005A47D0"/>
    <w:rsid w:val="005A5AEE"/>
    <w:rsid w:val="005A5B97"/>
    <w:rsid w:val="005A5DE4"/>
    <w:rsid w:val="005A6976"/>
    <w:rsid w:val="005A6FFB"/>
    <w:rsid w:val="005B014A"/>
    <w:rsid w:val="005B0B0E"/>
    <w:rsid w:val="005B0F83"/>
    <w:rsid w:val="005B3ABC"/>
    <w:rsid w:val="005B44E8"/>
    <w:rsid w:val="005B58FF"/>
    <w:rsid w:val="005B59A8"/>
    <w:rsid w:val="005B63FF"/>
    <w:rsid w:val="005B677E"/>
    <w:rsid w:val="005B7600"/>
    <w:rsid w:val="005C113B"/>
    <w:rsid w:val="005C1946"/>
    <w:rsid w:val="005C3571"/>
    <w:rsid w:val="005C466F"/>
    <w:rsid w:val="005C46EA"/>
    <w:rsid w:val="005C4D8D"/>
    <w:rsid w:val="005C528E"/>
    <w:rsid w:val="005C55A4"/>
    <w:rsid w:val="005C5F7E"/>
    <w:rsid w:val="005C6577"/>
    <w:rsid w:val="005C6756"/>
    <w:rsid w:val="005C6AD5"/>
    <w:rsid w:val="005C7FDE"/>
    <w:rsid w:val="005D0C30"/>
    <w:rsid w:val="005D13DC"/>
    <w:rsid w:val="005D1A36"/>
    <w:rsid w:val="005D3889"/>
    <w:rsid w:val="005D4C2C"/>
    <w:rsid w:val="005D4DC4"/>
    <w:rsid w:val="005D5C29"/>
    <w:rsid w:val="005D62FD"/>
    <w:rsid w:val="005D6792"/>
    <w:rsid w:val="005D6AA4"/>
    <w:rsid w:val="005E01D2"/>
    <w:rsid w:val="005E0F21"/>
    <w:rsid w:val="005E1B80"/>
    <w:rsid w:val="005E2247"/>
    <w:rsid w:val="005E3D53"/>
    <w:rsid w:val="005E3E5D"/>
    <w:rsid w:val="005E3F7D"/>
    <w:rsid w:val="005E463C"/>
    <w:rsid w:val="005E48BF"/>
    <w:rsid w:val="005E572B"/>
    <w:rsid w:val="005E5794"/>
    <w:rsid w:val="005E7889"/>
    <w:rsid w:val="005E7C03"/>
    <w:rsid w:val="005E7F43"/>
    <w:rsid w:val="005F0E30"/>
    <w:rsid w:val="005F18FC"/>
    <w:rsid w:val="005F1E64"/>
    <w:rsid w:val="005F2ABB"/>
    <w:rsid w:val="005F3587"/>
    <w:rsid w:val="005F384F"/>
    <w:rsid w:val="005F3AB6"/>
    <w:rsid w:val="005F48A2"/>
    <w:rsid w:val="005F4B6A"/>
    <w:rsid w:val="005F514F"/>
    <w:rsid w:val="005F5584"/>
    <w:rsid w:val="005F6164"/>
    <w:rsid w:val="005F6665"/>
    <w:rsid w:val="00602AD3"/>
    <w:rsid w:val="00602CBA"/>
    <w:rsid w:val="00603280"/>
    <w:rsid w:val="0060466E"/>
    <w:rsid w:val="00604A19"/>
    <w:rsid w:val="00604CB1"/>
    <w:rsid w:val="006054F2"/>
    <w:rsid w:val="0060645C"/>
    <w:rsid w:val="0060654D"/>
    <w:rsid w:val="0060702D"/>
    <w:rsid w:val="00610534"/>
    <w:rsid w:val="006111DA"/>
    <w:rsid w:val="00611622"/>
    <w:rsid w:val="00611A4B"/>
    <w:rsid w:val="00611D89"/>
    <w:rsid w:val="00611EFD"/>
    <w:rsid w:val="006123A1"/>
    <w:rsid w:val="00612BD6"/>
    <w:rsid w:val="00612C0A"/>
    <w:rsid w:val="0061306B"/>
    <w:rsid w:val="00613474"/>
    <w:rsid w:val="0061397D"/>
    <w:rsid w:val="00613D97"/>
    <w:rsid w:val="00615472"/>
    <w:rsid w:val="00616399"/>
    <w:rsid w:val="0061680D"/>
    <w:rsid w:val="00616A5C"/>
    <w:rsid w:val="006171A4"/>
    <w:rsid w:val="00617605"/>
    <w:rsid w:val="00620C69"/>
    <w:rsid w:val="00620F75"/>
    <w:rsid w:val="00621B83"/>
    <w:rsid w:val="00621E7D"/>
    <w:rsid w:val="00621EA9"/>
    <w:rsid w:val="00622279"/>
    <w:rsid w:val="006231A3"/>
    <w:rsid w:val="0062396A"/>
    <w:rsid w:val="006256AA"/>
    <w:rsid w:val="006261B7"/>
    <w:rsid w:val="00626346"/>
    <w:rsid w:val="00631062"/>
    <w:rsid w:val="0063236B"/>
    <w:rsid w:val="006349B8"/>
    <w:rsid w:val="00635ED4"/>
    <w:rsid w:val="006360E3"/>
    <w:rsid w:val="00636106"/>
    <w:rsid w:val="00636477"/>
    <w:rsid w:val="00636684"/>
    <w:rsid w:val="00640A8C"/>
    <w:rsid w:val="006411E1"/>
    <w:rsid w:val="0064164D"/>
    <w:rsid w:val="00641FA7"/>
    <w:rsid w:val="0064209A"/>
    <w:rsid w:val="006424A3"/>
    <w:rsid w:val="00642DF5"/>
    <w:rsid w:val="00643F01"/>
    <w:rsid w:val="00644053"/>
    <w:rsid w:val="0064443A"/>
    <w:rsid w:val="00644782"/>
    <w:rsid w:val="0064497A"/>
    <w:rsid w:val="006452CD"/>
    <w:rsid w:val="00645C04"/>
    <w:rsid w:val="00645F0D"/>
    <w:rsid w:val="00646265"/>
    <w:rsid w:val="0064633F"/>
    <w:rsid w:val="00647156"/>
    <w:rsid w:val="00647410"/>
    <w:rsid w:val="006477ED"/>
    <w:rsid w:val="00650EB7"/>
    <w:rsid w:val="006523B4"/>
    <w:rsid w:val="00652B42"/>
    <w:rsid w:val="006531BC"/>
    <w:rsid w:val="00653EA1"/>
    <w:rsid w:val="006542BD"/>
    <w:rsid w:val="00654A8F"/>
    <w:rsid w:val="00654C4A"/>
    <w:rsid w:val="00657251"/>
    <w:rsid w:val="00657EE2"/>
    <w:rsid w:val="006604EF"/>
    <w:rsid w:val="00660726"/>
    <w:rsid w:val="00660901"/>
    <w:rsid w:val="006614CD"/>
    <w:rsid w:val="00661A02"/>
    <w:rsid w:val="006623A5"/>
    <w:rsid w:val="006624EB"/>
    <w:rsid w:val="006641FB"/>
    <w:rsid w:val="006642C9"/>
    <w:rsid w:val="00664C1A"/>
    <w:rsid w:val="00664E5A"/>
    <w:rsid w:val="006655D7"/>
    <w:rsid w:val="0066593E"/>
    <w:rsid w:val="006674C1"/>
    <w:rsid w:val="00667565"/>
    <w:rsid w:val="00667AD6"/>
    <w:rsid w:val="00670009"/>
    <w:rsid w:val="006702D3"/>
    <w:rsid w:val="006708CF"/>
    <w:rsid w:val="00671AF0"/>
    <w:rsid w:val="00672C75"/>
    <w:rsid w:val="006737D2"/>
    <w:rsid w:val="00673CB6"/>
    <w:rsid w:val="00673FD4"/>
    <w:rsid w:val="00675393"/>
    <w:rsid w:val="0067594F"/>
    <w:rsid w:val="00676343"/>
    <w:rsid w:val="00677712"/>
    <w:rsid w:val="006800B6"/>
    <w:rsid w:val="006808B5"/>
    <w:rsid w:val="00681A16"/>
    <w:rsid w:val="00681E60"/>
    <w:rsid w:val="006823F9"/>
    <w:rsid w:val="006834A1"/>
    <w:rsid w:val="006842BB"/>
    <w:rsid w:val="006843AA"/>
    <w:rsid w:val="00684941"/>
    <w:rsid w:val="006855B7"/>
    <w:rsid w:val="00685614"/>
    <w:rsid w:val="00685832"/>
    <w:rsid w:val="00687629"/>
    <w:rsid w:val="006878E1"/>
    <w:rsid w:val="00687C57"/>
    <w:rsid w:val="0069002A"/>
    <w:rsid w:val="00690F58"/>
    <w:rsid w:val="006920AE"/>
    <w:rsid w:val="00692945"/>
    <w:rsid w:val="00692A8A"/>
    <w:rsid w:val="00694D35"/>
    <w:rsid w:val="0069504D"/>
    <w:rsid w:val="00695542"/>
    <w:rsid w:val="00695E87"/>
    <w:rsid w:val="00696138"/>
    <w:rsid w:val="00696470"/>
    <w:rsid w:val="00696CF2"/>
    <w:rsid w:val="00697550"/>
    <w:rsid w:val="006A0029"/>
    <w:rsid w:val="006A0631"/>
    <w:rsid w:val="006A178E"/>
    <w:rsid w:val="006A1E1C"/>
    <w:rsid w:val="006A1FFD"/>
    <w:rsid w:val="006A20CC"/>
    <w:rsid w:val="006A218E"/>
    <w:rsid w:val="006A2D54"/>
    <w:rsid w:val="006A3817"/>
    <w:rsid w:val="006A5068"/>
    <w:rsid w:val="006A5866"/>
    <w:rsid w:val="006A5FB1"/>
    <w:rsid w:val="006A68CB"/>
    <w:rsid w:val="006A6AD5"/>
    <w:rsid w:val="006A75CE"/>
    <w:rsid w:val="006A7936"/>
    <w:rsid w:val="006B0E6D"/>
    <w:rsid w:val="006B1869"/>
    <w:rsid w:val="006B25F4"/>
    <w:rsid w:val="006B2E40"/>
    <w:rsid w:val="006B4737"/>
    <w:rsid w:val="006B5791"/>
    <w:rsid w:val="006B6B98"/>
    <w:rsid w:val="006B6D44"/>
    <w:rsid w:val="006B741D"/>
    <w:rsid w:val="006B7524"/>
    <w:rsid w:val="006C00EA"/>
    <w:rsid w:val="006C0F37"/>
    <w:rsid w:val="006C1049"/>
    <w:rsid w:val="006C1FC9"/>
    <w:rsid w:val="006C317F"/>
    <w:rsid w:val="006C3302"/>
    <w:rsid w:val="006C338F"/>
    <w:rsid w:val="006C343B"/>
    <w:rsid w:val="006C37CC"/>
    <w:rsid w:val="006C42D3"/>
    <w:rsid w:val="006C4943"/>
    <w:rsid w:val="006D1000"/>
    <w:rsid w:val="006D141E"/>
    <w:rsid w:val="006D1A66"/>
    <w:rsid w:val="006D2710"/>
    <w:rsid w:val="006D3509"/>
    <w:rsid w:val="006D39EB"/>
    <w:rsid w:val="006D3C43"/>
    <w:rsid w:val="006D545A"/>
    <w:rsid w:val="006D552F"/>
    <w:rsid w:val="006E073A"/>
    <w:rsid w:val="006E0B0A"/>
    <w:rsid w:val="006E1137"/>
    <w:rsid w:val="006E25B9"/>
    <w:rsid w:val="006E2ACC"/>
    <w:rsid w:val="006E2EAA"/>
    <w:rsid w:val="006E371D"/>
    <w:rsid w:val="006E3F01"/>
    <w:rsid w:val="006E661F"/>
    <w:rsid w:val="006E66EC"/>
    <w:rsid w:val="006E6A94"/>
    <w:rsid w:val="006E7498"/>
    <w:rsid w:val="006F09D1"/>
    <w:rsid w:val="006F0ED0"/>
    <w:rsid w:val="006F1017"/>
    <w:rsid w:val="006F1DC5"/>
    <w:rsid w:val="006F3244"/>
    <w:rsid w:val="006F3E0B"/>
    <w:rsid w:val="006F5892"/>
    <w:rsid w:val="006F5ADC"/>
    <w:rsid w:val="006F71C3"/>
    <w:rsid w:val="007007D4"/>
    <w:rsid w:val="00700DDA"/>
    <w:rsid w:val="00701010"/>
    <w:rsid w:val="007018F5"/>
    <w:rsid w:val="00701CDE"/>
    <w:rsid w:val="00702043"/>
    <w:rsid w:val="00702DE2"/>
    <w:rsid w:val="007048A9"/>
    <w:rsid w:val="0070536A"/>
    <w:rsid w:val="007057BF"/>
    <w:rsid w:val="00706825"/>
    <w:rsid w:val="00706838"/>
    <w:rsid w:val="00706E4B"/>
    <w:rsid w:val="00707109"/>
    <w:rsid w:val="00711546"/>
    <w:rsid w:val="007121AA"/>
    <w:rsid w:val="00712A58"/>
    <w:rsid w:val="00712D52"/>
    <w:rsid w:val="00713C9B"/>
    <w:rsid w:val="00713CB3"/>
    <w:rsid w:val="007149A0"/>
    <w:rsid w:val="0071691C"/>
    <w:rsid w:val="00717820"/>
    <w:rsid w:val="00720EAE"/>
    <w:rsid w:val="00721CA3"/>
    <w:rsid w:val="0072212C"/>
    <w:rsid w:val="00723D83"/>
    <w:rsid w:val="00724B0B"/>
    <w:rsid w:val="00724B5C"/>
    <w:rsid w:val="00724C81"/>
    <w:rsid w:val="00724D5E"/>
    <w:rsid w:val="007256C8"/>
    <w:rsid w:val="0072591F"/>
    <w:rsid w:val="00726124"/>
    <w:rsid w:val="00730A60"/>
    <w:rsid w:val="00731D91"/>
    <w:rsid w:val="00732815"/>
    <w:rsid w:val="00732F31"/>
    <w:rsid w:val="00733873"/>
    <w:rsid w:val="00733F4D"/>
    <w:rsid w:val="00734641"/>
    <w:rsid w:val="00734B75"/>
    <w:rsid w:val="007357F3"/>
    <w:rsid w:val="00737825"/>
    <w:rsid w:val="007404EE"/>
    <w:rsid w:val="00740514"/>
    <w:rsid w:val="00740E76"/>
    <w:rsid w:val="00741B00"/>
    <w:rsid w:val="007424D5"/>
    <w:rsid w:val="0074279D"/>
    <w:rsid w:val="00743430"/>
    <w:rsid w:val="00743C2F"/>
    <w:rsid w:val="00745B86"/>
    <w:rsid w:val="0074706D"/>
    <w:rsid w:val="00752717"/>
    <w:rsid w:val="007535C3"/>
    <w:rsid w:val="00754997"/>
    <w:rsid w:val="00754FE9"/>
    <w:rsid w:val="0075506A"/>
    <w:rsid w:val="007550B5"/>
    <w:rsid w:val="00755DB8"/>
    <w:rsid w:val="00756776"/>
    <w:rsid w:val="00757031"/>
    <w:rsid w:val="0075713D"/>
    <w:rsid w:val="00757F9E"/>
    <w:rsid w:val="00760BFD"/>
    <w:rsid w:val="00761089"/>
    <w:rsid w:val="00761CFD"/>
    <w:rsid w:val="00763533"/>
    <w:rsid w:val="00764854"/>
    <w:rsid w:val="00766550"/>
    <w:rsid w:val="00766F98"/>
    <w:rsid w:val="00767649"/>
    <w:rsid w:val="00767BB0"/>
    <w:rsid w:val="00770191"/>
    <w:rsid w:val="007706C1"/>
    <w:rsid w:val="00770FA8"/>
    <w:rsid w:val="0077146F"/>
    <w:rsid w:val="00771AFE"/>
    <w:rsid w:val="007722CC"/>
    <w:rsid w:val="00773B26"/>
    <w:rsid w:val="00773DBC"/>
    <w:rsid w:val="00774C38"/>
    <w:rsid w:val="00775265"/>
    <w:rsid w:val="00775841"/>
    <w:rsid w:val="007767A1"/>
    <w:rsid w:val="00776A1B"/>
    <w:rsid w:val="00777096"/>
    <w:rsid w:val="00777162"/>
    <w:rsid w:val="00777297"/>
    <w:rsid w:val="007807CE"/>
    <w:rsid w:val="00781BDA"/>
    <w:rsid w:val="00781D6A"/>
    <w:rsid w:val="007829DA"/>
    <w:rsid w:val="007846BF"/>
    <w:rsid w:val="00784D99"/>
    <w:rsid w:val="00786320"/>
    <w:rsid w:val="007872A3"/>
    <w:rsid w:val="00790309"/>
    <w:rsid w:val="00791D9A"/>
    <w:rsid w:val="00792881"/>
    <w:rsid w:val="00793095"/>
    <w:rsid w:val="00796010"/>
    <w:rsid w:val="00796475"/>
    <w:rsid w:val="0079752D"/>
    <w:rsid w:val="00797864"/>
    <w:rsid w:val="007A042C"/>
    <w:rsid w:val="007A1289"/>
    <w:rsid w:val="007A13A3"/>
    <w:rsid w:val="007A17DF"/>
    <w:rsid w:val="007A1E45"/>
    <w:rsid w:val="007A2903"/>
    <w:rsid w:val="007A470B"/>
    <w:rsid w:val="007A6506"/>
    <w:rsid w:val="007A65B4"/>
    <w:rsid w:val="007A729D"/>
    <w:rsid w:val="007B0489"/>
    <w:rsid w:val="007B04B8"/>
    <w:rsid w:val="007B0F47"/>
    <w:rsid w:val="007B11C6"/>
    <w:rsid w:val="007B42C3"/>
    <w:rsid w:val="007B6C86"/>
    <w:rsid w:val="007B7553"/>
    <w:rsid w:val="007B79FD"/>
    <w:rsid w:val="007B7CB8"/>
    <w:rsid w:val="007C14F5"/>
    <w:rsid w:val="007C163C"/>
    <w:rsid w:val="007C246E"/>
    <w:rsid w:val="007C250C"/>
    <w:rsid w:val="007C26AD"/>
    <w:rsid w:val="007C3196"/>
    <w:rsid w:val="007C3671"/>
    <w:rsid w:val="007C4224"/>
    <w:rsid w:val="007C4BD2"/>
    <w:rsid w:val="007C50E8"/>
    <w:rsid w:val="007C5465"/>
    <w:rsid w:val="007C5778"/>
    <w:rsid w:val="007C6F0D"/>
    <w:rsid w:val="007D0962"/>
    <w:rsid w:val="007D254A"/>
    <w:rsid w:val="007D40B0"/>
    <w:rsid w:val="007D4796"/>
    <w:rsid w:val="007D496E"/>
    <w:rsid w:val="007D5483"/>
    <w:rsid w:val="007D57F9"/>
    <w:rsid w:val="007D6714"/>
    <w:rsid w:val="007D6730"/>
    <w:rsid w:val="007D6D3D"/>
    <w:rsid w:val="007E09ED"/>
    <w:rsid w:val="007E0FBF"/>
    <w:rsid w:val="007E198E"/>
    <w:rsid w:val="007E1A29"/>
    <w:rsid w:val="007E24F2"/>
    <w:rsid w:val="007E3BE1"/>
    <w:rsid w:val="007E4120"/>
    <w:rsid w:val="007E5209"/>
    <w:rsid w:val="007E5386"/>
    <w:rsid w:val="007E5B21"/>
    <w:rsid w:val="007E62E4"/>
    <w:rsid w:val="007E79C6"/>
    <w:rsid w:val="007F0452"/>
    <w:rsid w:val="007F0A8C"/>
    <w:rsid w:val="007F12E5"/>
    <w:rsid w:val="007F16B0"/>
    <w:rsid w:val="007F2744"/>
    <w:rsid w:val="007F36A7"/>
    <w:rsid w:val="007F37BC"/>
    <w:rsid w:val="007F4A57"/>
    <w:rsid w:val="007F5E2D"/>
    <w:rsid w:val="007F5EE0"/>
    <w:rsid w:val="007F5FEF"/>
    <w:rsid w:val="007F64E8"/>
    <w:rsid w:val="007F7638"/>
    <w:rsid w:val="007F7D19"/>
    <w:rsid w:val="008002C8"/>
    <w:rsid w:val="0080098A"/>
    <w:rsid w:val="008023C7"/>
    <w:rsid w:val="008026EA"/>
    <w:rsid w:val="00803323"/>
    <w:rsid w:val="008049CF"/>
    <w:rsid w:val="00804D01"/>
    <w:rsid w:val="00804E0D"/>
    <w:rsid w:val="008050FB"/>
    <w:rsid w:val="008051AF"/>
    <w:rsid w:val="0080596C"/>
    <w:rsid w:val="00805B2D"/>
    <w:rsid w:val="008060BA"/>
    <w:rsid w:val="008065B1"/>
    <w:rsid w:val="00806E8A"/>
    <w:rsid w:val="0080787B"/>
    <w:rsid w:val="00807ABA"/>
    <w:rsid w:val="00810EF8"/>
    <w:rsid w:val="0081100D"/>
    <w:rsid w:val="008115DB"/>
    <w:rsid w:val="00812794"/>
    <w:rsid w:val="00815593"/>
    <w:rsid w:val="00815D99"/>
    <w:rsid w:val="00816622"/>
    <w:rsid w:val="008175BB"/>
    <w:rsid w:val="008178DC"/>
    <w:rsid w:val="00817CDA"/>
    <w:rsid w:val="00820DAF"/>
    <w:rsid w:val="00820E7F"/>
    <w:rsid w:val="0082286D"/>
    <w:rsid w:val="0082367A"/>
    <w:rsid w:val="00823F8C"/>
    <w:rsid w:val="00824087"/>
    <w:rsid w:val="008242D1"/>
    <w:rsid w:val="008246D3"/>
    <w:rsid w:val="00824C35"/>
    <w:rsid w:val="00826A85"/>
    <w:rsid w:val="008305E3"/>
    <w:rsid w:val="00832DE9"/>
    <w:rsid w:val="00832E44"/>
    <w:rsid w:val="008331D1"/>
    <w:rsid w:val="00833E43"/>
    <w:rsid w:val="008343C7"/>
    <w:rsid w:val="00834ABD"/>
    <w:rsid w:val="00835822"/>
    <w:rsid w:val="00836E98"/>
    <w:rsid w:val="00837B88"/>
    <w:rsid w:val="00840430"/>
    <w:rsid w:val="00840902"/>
    <w:rsid w:val="00840B89"/>
    <w:rsid w:val="00840ECA"/>
    <w:rsid w:val="008411D1"/>
    <w:rsid w:val="0084554D"/>
    <w:rsid w:val="00845B51"/>
    <w:rsid w:val="00845EAD"/>
    <w:rsid w:val="00846689"/>
    <w:rsid w:val="00846F4D"/>
    <w:rsid w:val="00847681"/>
    <w:rsid w:val="0085016B"/>
    <w:rsid w:val="00852222"/>
    <w:rsid w:val="008527A0"/>
    <w:rsid w:val="00853263"/>
    <w:rsid w:val="008543EF"/>
    <w:rsid w:val="008544D3"/>
    <w:rsid w:val="008559FC"/>
    <w:rsid w:val="00857737"/>
    <w:rsid w:val="00857B52"/>
    <w:rsid w:val="00857C16"/>
    <w:rsid w:val="00857DB0"/>
    <w:rsid w:val="0086010B"/>
    <w:rsid w:val="00861CBD"/>
    <w:rsid w:val="00862D60"/>
    <w:rsid w:val="00862F75"/>
    <w:rsid w:val="00862FB4"/>
    <w:rsid w:val="00863129"/>
    <w:rsid w:val="00863FB1"/>
    <w:rsid w:val="008641E5"/>
    <w:rsid w:val="008642B9"/>
    <w:rsid w:val="00864D32"/>
    <w:rsid w:val="008669F3"/>
    <w:rsid w:val="00867777"/>
    <w:rsid w:val="00867A60"/>
    <w:rsid w:val="008700CF"/>
    <w:rsid w:val="00871B88"/>
    <w:rsid w:val="0087225A"/>
    <w:rsid w:val="0087290E"/>
    <w:rsid w:val="00873161"/>
    <w:rsid w:val="00873243"/>
    <w:rsid w:val="008738CC"/>
    <w:rsid w:val="0087529E"/>
    <w:rsid w:val="00876F81"/>
    <w:rsid w:val="0087709F"/>
    <w:rsid w:val="0087780C"/>
    <w:rsid w:val="00880280"/>
    <w:rsid w:val="00881537"/>
    <w:rsid w:val="008819EA"/>
    <w:rsid w:val="00881A08"/>
    <w:rsid w:val="00881FAB"/>
    <w:rsid w:val="0088449E"/>
    <w:rsid w:val="0088779F"/>
    <w:rsid w:val="00890161"/>
    <w:rsid w:val="0089036E"/>
    <w:rsid w:val="00890568"/>
    <w:rsid w:val="008911BC"/>
    <w:rsid w:val="00891791"/>
    <w:rsid w:val="00892C5B"/>
    <w:rsid w:val="00893EAB"/>
    <w:rsid w:val="00894342"/>
    <w:rsid w:val="008960AA"/>
    <w:rsid w:val="008967E0"/>
    <w:rsid w:val="00896990"/>
    <w:rsid w:val="00897721"/>
    <w:rsid w:val="008A0BD0"/>
    <w:rsid w:val="008A14B1"/>
    <w:rsid w:val="008A23FE"/>
    <w:rsid w:val="008A3757"/>
    <w:rsid w:val="008A3A4E"/>
    <w:rsid w:val="008A3B41"/>
    <w:rsid w:val="008A4304"/>
    <w:rsid w:val="008A44D1"/>
    <w:rsid w:val="008A4739"/>
    <w:rsid w:val="008A6750"/>
    <w:rsid w:val="008A74D6"/>
    <w:rsid w:val="008A7A38"/>
    <w:rsid w:val="008B017A"/>
    <w:rsid w:val="008B0705"/>
    <w:rsid w:val="008B1498"/>
    <w:rsid w:val="008B1726"/>
    <w:rsid w:val="008B24D2"/>
    <w:rsid w:val="008B33F2"/>
    <w:rsid w:val="008B3725"/>
    <w:rsid w:val="008B3BF6"/>
    <w:rsid w:val="008B3C78"/>
    <w:rsid w:val="008B3D2E"/>
    <w:rsid w:val="008B5431"/>
    <w:rsid w:val="008B5658"/>
    <w:rsid w:val="008B6012"/>
    <w:rsid w:val="008B681F"/>
    <w:rsid w:val="008C1108"/>
    <w:rsid w:val="008C180D"/>
    <w:rsid w:val="008C18D3"/>
    <w:rsid w:val="008C1903"/>
    <w:rsid w:val="008C2735"/>
    <w:rsid w:val="008C6765"/>
    <w:rsid w:val="008C76A8"/>
    <w:rsid w:val="008C791D"/>
    <w:rsid w:val="008D21C5"/>
    <w:rsid w:val="008D2709"/>
    <w:rsid w:val="008D4106"/>
    <w:rsid w:val="008D5062"/>
    <w:rsid w:val="008D5931"/>
    <w:rsid w:val="008D5D84"/>
    <w:rsid w:val="008D62A1"/>
    <w:rsid w:val="008D63B9"/>
    <w:rsid w:val="008D67E8"/>
    <w:rsid w:val="008D69BC"/>
    <w:rsid w:val="008D69D6"/>
    <w:rsid w:val="008D6B0F"/>
    <w:rsid w:val="008D6B43"/>
    <w:rsid w:val="008D73F5"/>
    <w:rsid w:val="008D7442"/>
    <w:rsid w:val="008D7446"/>
    <w:rsid w:val="008E0E83"/>
    <w:rsid w:val="008E1C8F"/>
    <w:rsid w:val="008E24A7"/>
    <w:rsid w:val="008E2EE0"/>
    <w:rsid w:val="008E3DC1"/>
    <w:rsid w:val="008E52E8"/>
    <w:rsid w:val="008E58D5"/>
    <w:rsid w:val="008E6289"/>
    <w:rsid w:val="008E6318"/>
    <w:rsid w:val="008E7C97"/>
    <w:rsid w:val="008F02ED"/>
    <w:rsid w:val="008F0ACE"/>
    <w:rsid w:val="008F0B80"/>
    <w:rsid w:val="008F0C20"/>
    <w:rsid w:val="008F27EC"/>
    <w:rsid w:val="008F2858"/>
    <w:rsid w:val="008F2E86"/>
    <w:rsid w:val="008F4B24"/>
    <w:rsid w:val="008F67E8"/>
    <w:rsid w:val="0090087B"/>
    <w:rsid w:val="00902080"/>
    <w:rsid w:val="00902CC9"/>
    <w:rsid w:val="009030BD"/>
    <w:rsid w:val="00903738"/>
    <w:rsid w:val="0090393F"/>
    <w:rsid w:val="009039A4"/>
    <w:rsid w:val="00903ADA"/>
    <w:rsid w:val="00904460"/>
    <w:rsid w:val="00904BAB"/>
    <w:rsid w:val="0090601E"/>
    <w:rsid w:val="0090637F"/>
    <w:rsid w:val="00906B13"/>
    <w:rsid w:val="00906FAE"/>
    <w:rsid w:val="00906FAF"/>
    <w:rsid w:val="009079AD"/>
    <w:rsid w:val="0091055D"/>
    <w:rsid w:val="009108B2"/>
    <w:rsid w:val="0091156E"/>
    <w:rsid w:val="009123CD"/>
    <w:rsid w:val="00912ED8"/>
    <w:rsid w:val="00913833"/>
    <w:rsid w:val="00913B78"/>
    <w:rsid w:val="00913BB2"/>
    <w:rsid w:val="009144FB"/>
    <w:rsid w:val="00914717"/>
    <w:rsid w:val="00915304"/>
    <w:rsid w:val="009156E7"/>
    <w:rsid w:val="0091581F"/>
    <w:rsid w:val="009161F7"/>
    <w:rsid w:val="00916C1A"/>
    <w:rsid w:val="00921396"/>
    <w:rsid w:val="00921D48"/>
    <w:rsid w:val="00922061"/>
    <w:rsid w:val="009224B4"/>
    <w:rsid w:val="00922963"/>
    <w:rsid w:val="00922B18"/>
    <w:rsid w:val="00922FB9"/>
    <w:rsid w:val="00923563"/>
    <w:rsid w:val="0092503D"/>
    <w:rsid w:val="00926E39"/>
    <w:rsid w:val="00927BBE"/>
    <w:rsid w:val="00927E9B"/>
    <w:rsid w:val="009302BA"/>
    <w:rsid w:val="0093075B"/>
    <w:rsid w:val="009312A1"/>
    <w:rsid w:val="00931B48"/>
    <w:rsid w:val="009329F0"/>
    <w:rsid w:val="00932CAA"/>
    <w:rsid w:val="00933DBA"/>
    <w:rsid w:val="009349D9"/>
    <w:rsid w:val="00934AE7"/>
    <w:rsid w:val="00934FF4"/>
    <w:rsid w:val="00935931"/>
    <w:rsid w:val="00935BD2"/>
    <w:rsid w:val="00937F09"/>
    <w:rsid w:val="00940369"/>
    <w:rsid w:val="00941700"/>
    <w:rsid w:val="00942E12"/>
    <w:rsid w:val="00945FBE"/>
    <w:rsid w:val="00947B6C"/>
    <w:rsid w:val="00951055"/>
    <w:rsid w:val="00952770"/>
    <w:rsid w:val="00952DD4"/>
    <w:rsid w:val="00953B83"/>
    <w:rsid w:val="00954B55"/>
    <w:rsid w:val="009556FA"/>
    <w:rsid w:val="0095591C"/>
    <w:rsid w:val="00955A20"/>
    <w:rsid w:val="009604FC"/>
    <w:rsid w:val="00960838"/>
    <w:rsid w:val="0096135C"/>
    <w:rsid w:val="00961ED3"/>
    <w:rsid w:val="00962733"/>
    <w:rsid w:val="009627CF"/>
    <w:rsid w:val="00962803"/>
    <w:rsid w:val="00962B42"/>
    <w:rsid w:val="00962DDD"/>
    <w:rsid w:val="0096388C"/>
    <w:rsid w:val="00967619"/>
    <w:rsid w:val="0096787E"/>
    <w:rsid w:val="00967E4A"/>
    <w:rsid w:val="00970EC0"/>
    <w:rsid w:val="009725ED"/>
    <w:rsid w:val="00972745"/>
    <w:rsid w:val="00972808"/>
    <w:rsid w:val="009738A5"/>
    <w:rsid w:val="00977117"/>
    <w:rsid w:val="00977171"/>
    <w:rsid w:val="00980B7A"/>
    <w:rsid w:val="00981313"/>
    <w:rsid w:val="00981DFD"/>
    <w:rsid w:val="00981F74"/>
    <w:rsid w:val="00984C98"/>
    <w:rsid w:val="00984E3F"/>
    <w:rsid w:val="009860C4"/>
    <w:rsid w:val="0098721A"/>
    <w:rsid w:val="0098763B"/>
    <w:rsid w:val="009876CC"/>
    <w:rsid w:val="00987B1E"/>
    <w:rsid w:val="00990E67"/>
    <w:rsid w:val="0099116A"/>
    <w:rsid w:val="00991BFC"/>
    <w:rsid w:val="0099202B"/>
    <w:rsid w:val="00992849"/>
    <w:rsid w:val="009933F8"/>
    <w:rsid w:val="009952AB"/>
    <w:rsid w:val="00995A42"/>
    <w:rsid w:val="009960BF"/>
    <w:rsid w:val="009962FC"/>
    <w:rsid w:val="00996E58"/>
    <w:rsid w:val="00997665"/>
    <w:rsid w:val="00997D33"/>
    <w:rsid w:val="009A1B36"/>
    <w:rsid w:val="009A2A26"/>
    <w:rsid w:val="009A2C8C"/>
    <w:rsid w:val="009A3560"/>
    <w:rsid w:val="009A53C2"/>
    <w:rsid w:val="009A6D46"/>
    <w:rsid w:val="009A710E"/>
    <w:rsid w:val="009B0801"/>
    <w:rsid w:val="009B09E9"/>
    <w:rsid w:val="009B121D"/>
    <w:rsid w:val="009B1225"/>
    <w:rsid w:val="009B2426"/>
    <w:rsid w:val="009B2EEC"/>
    <w:rsid w:val="009B31E3"/>
    <w:rsid w:val="009B43AA"/>
    <w:rsid w:val="009B4E56"/>
    <w:rsid w:val="009B5176"/>
    <w:rsid w:val="009B6958"/>
    <w:rsid w:val="009B6D42"/>
    <w:rsid w:val="009C0F90"/>
    <w:rsid w:val="009C1219"/>
    <w:rsid w:val="009C17AB"/>
    <w:rsid w:val="009C18A6"/>
    <w:rsid w:val="009C37AB"/>
    <w:rsid w:val="009C3887"/>
    <w:rsid w:val="009C65E8"/>
    <w:rsid w:val="009C6D0C"/>
    <w:rsid w:val="009C71B1"/>
    <w:rsid w:val="009C7366"/>
    <w:rsid w:val="009C7D87"/>
    <w:rsid w:val="009D06BC"/>
    <w:rsid w:val="009D0A33"/>
    <w:rsid w:val="009D0F5E"/>
    <w:rsid w:val="009D1E8E"/>
    <w:rsid w:val="009D214A"/>
    <w:rsid w:val="009D24A1"/>
    <w:rsid w:val="009D3A6B"/>
    <w:rsid w:val="009D4298"/>
    <w:rsid w:val="009D5896"/>
    <w:rsid w:val="009D6205"/>
    <w:rsid w:val="009D71E7"/>
    <w:rsid w:val="009E1AE3"/>
    <w:rsid w:val="009E274E"/>
    <w:rsid w:val="009E3733"/>
    <w:rsid w:val="009E51FF"/>
    <w:rsid w:val="009F0898"/>
    <w:rsid w:val="009F0918"/>
    <w:rsid w:val="009F0DF9"/>
    <w:rsid w:val="009F2596"/>
    <w:rsid w:val="009F2705"/>
    <w:rsid w:val="009F5077"/>
    <w:rsid w:val="009F5619"/>
    <w:rsid w:val="009F5C7F"/>
    <w:rsid w:val="009F6AC1"/>
    <w:rsid w:val="009F6EB9"/>
    <w:rsid w:val="009F7EB6"/>
    <w:rsid w:val="00A005D6"/>
    <w:rsid w:val="00A0179A"/>
    <w:rsid w:val="00A01FFC"/>
    <w:rsid w:val="00A02484"/>
    <w:rsid w:val="00A02B3D"/>
    <w:rsid w:val="00A02ECC"/>
    <w:rsid w:val="00A037C8"/>
    <w:rsid w:val="00A03E85"/>
    <w:rsid w:val="00A05BF9"/>
    <w:rsid w:val="00A066EA"/>
    <w:rsid w:val="00A07B19"/>
    <w:rsid w:val="00A1005D"/>
    <w:rsid w:val="00A11F57"/>
    <w:rsid w:val="00A123D1"/>
    <w:rsid w:val="00A125A6"/>
    <w:rsid w:val="00A128D6"/>
    <w:rsid w:val="00A13097"/>
    <w:rsid w:val="00A14742"/>
    <w:rsid w:val="00A14FAB"/>
    <w:rsid w:val="00A15556"/>
    <w:rsid w:val="00A15A46"/>
    <w:rsid w:val="00A161BB"/>
    <w:rsid w:val="00A163BF"/>
    <w:rsid w:val="00A16F18"/>
    <w:rsid w:val="00A17089"/>
    <w:rsid w:val="00A17BC4"/>
    <w:rsid w:val="00A20F36"/>
    <w:rsid w:val="00A20FD0"/>
    <w:rsid w:val="00A22219"/>
    <w:rsid w:val="00A22992"/>
    <w:rsid w:val="00A22B30"/>
    <w:rsid w:val="00A22E16"/>
    <w:rsid w:val="00A23131"/>
    <w:rsid w:val="00A23291"/>
    <w:rsid w:val="00A2382F"/>
    <w:rsid w:val="00A24A45"/>
    <w:rsid w:val="00A24E28"/>
    <w:rsid w:val="00A26227"/>
    <w:rsid w:val="00A2678E"/>
    <w:rsid w:val="00A26976"/>
    <w:rsid w:val="00A272CB"/>
    <w:rsid w:val="00A276B1"/>
    <w:rsid w:val="00A3088B"/>
    <w:rsid w:val="00A31571"/>
    <w:rsid w:val="00A328AD"/>
    <w:rsid w:val="00A34A8E"/>
    <w:rsid w:val="00A357F5"/>
    <w:rsid w:val="00A36AA9"/>
    <w:rsid w:val="00A373E0"/>
    <w:rsid w:val="00A4083D"/>
    <w:rsid w:val="00A418BD"/>
    <w:rsid w:val="00A42CFF"/>
    <w:rsid w:val="00A433BB"/>
    <w:rsid w:val="00A43BE0"/>
    <w:rsid w:val="00A454EF"/>
    <w:rsid w:val="00A46136"/>
    <w:rsid w:val="00A46641"/>
    <w:rsid w:val="00A46D69"/>
    <w:rsid w:val="00A46DD5"/>
    <w:rsid w:val="00A47346"/>
    <w:rsid w:val="00A50570"/>
    <w:rsid w:val="00A50FAB"/>
    <w:rsid w:val="00A521A4"/>
    <w:rsid w:val="00A53108"/>
    <w:rsid w:val="00A540FF"/>
    <w:rsid w:val="00A55A38"/>
    <w:rsid w:val="00A564C2"/>
    <w:rsid w:val="00A56AE2"/>
    <w:rsid w:val="00A57A35"/>
    <w:rsid w:val="00A60287"/>
    <w:rsid w:val="00A60F49"/>
    <w:rsid w:val="00A6141A"/>
    <w:rsid w:val="00A624E0"/>
    <w:rsid w:val="00A6349A"/>
    <w:rsid w:val="00A6370B"/>
    <w:rsid w:val="00A63BB4"/>
    <w:rsid w:val="00A641AD"/>
    <w:rsid w:val="00A64BC9"/>
    <w:rsid w:val="00A65B65"/>
    <w:rsid w:val="00A6607E"/>
    <w:rsid w:val="00A70EB9"/>
    <w:rsid w:val="00A7110D"/>
    <w:rsid w:val="00A71B2B"/>
    <w:rsid w:val="00A71CAE"/>
    <w:rsid w:val="00A71D49"/>
    <w:rsid w:val="00A72373"/>
    <w:rsid w:val="00A7320B"/>
    <w:rsid w:val="00A74133"/>
    <w:rsid w:val="00A75693"/>
    <w:rsid w:val="00A75DD5"/>
    <w:rsid w:val="00A761E1"/>
    <w:rsid w:val="00A7766A"/>
    <w:rsid w:val="00A8041B"/>
    <w:rsid w:val="00A808A8"/>
    <w:rsid w:val="00A80964"/>
    <w:rsid w:val="00A817F7"/>
    <w:rsid w:val="00A82472"/>
    <w:rsid w:val="00A82844"/>
    <w:rsid w:val="00A830DB"/>
    <w:rsid w:val="00A8468C"/>
    <w:rsid w:val="00A8589A"/>
    <w:rsid w:val="00A868F9"/>
    <w:rsid w:val="00A874C1"/>
    <w:rsid w:val="00A8781E"/>
    <w:rsid w:val="00A87D71"/>
    <w:rsid w:val="00A908D5"/>
    <w:rsid w:val="00A908F5"/>
    <w:rsid w:val="00A90BA7"/>
    <w:rsid w:val="00A90D9C"/>
    <w:rsid w:val="00A91A0E"/>
    <w:rsid w:val="00A92EA4"/>
    <w:rsid w:val="00A962DC"/>
    <w:rsid w:val="00A96D9D"/>
    <w:rsid w:val="00A976D6"/>
    <w:rsid w:val="00A97EA9"/>
    <w:rsid w:val="00AA0079"/>
    <w:rsid w:val="00AA0788"/>
    <w:rsid w:val="00AA092B"/>
    <w:rsid w:val="00AA1249"/>
    <w:rsid w:val="00AA29FA"/>
    <w:rsid w:val="00AA2EB0"/>
    <w:rsid w:val="00AA3A21"/>
    <w:rsid w:val="00AA5D2D"/>
    <w:rsid w:val="00AA6D5B"/>
    <w:rsid w:val="00AA7059"/>
    <w:rsid w:val="00AA705D"/>
    <w:rsid w:val="00AA7065"/>
    <w:rsid w:val="00AB0F0B"/>
    <w:rsid w:val="00AB207D"/>
    <w:rsid w:val="00AB27B3"/>
    <w:rsid w:val="00AB379E"/>
    <w:rsid w:val="00AB4D5E"/>
    <w:rsid w:val="00AB5542"/>
    <w:rsid w:val="00AB6706"/>
    <w:rsid w:val="00AB73C4"/>
    <w:rsid w:val="00AB78F0"/>
    <w:rsid w:val="00AC1D25"/>
    <w:rsid w:val="00AC2204"/>
    <w:rsid w:val="00AC239A"/>
    <w:rsid w:val="00AC553B"/>
    <w:rsid w:val="00AC6129"/>
    <w:rsid w:val="00AC6BB5"/>
    <w:rsid w:val="00AC76EC"/>
    <w:rsid w:val="00AD1CB2"/>
    <w:rsid w:val="00AD2796"/>
    <w:rsid w:val="00AD2FC0"/>
    <w:rsid w:val="00AD41DC"/>
    <w:rsid w:val="00AD5223"/>
    <w:rsid w:val="00AD558B"/>
    <w:rsid w:val="00AD56F7"/>
    <w:rsid w:val="00AD6F41"/>
    <w:rsid w:val="00AD761E"/>
    <w:rsid w:val="00AD7A19"/>
    <w:rsid w:val="00AD7C50"/>
    <w:rsid w:val="00AE1CDC"/>
    <w:rsid w:val="00AE2206"/>
    <w:rsid w:val="00AE2DC0"/>
    <w:rsid w:val="00AE3CFD"/>
    <w:rsid w:val="00AE428C"/>
    <w:rsid w:val="00AE64D2"/>
    <w:rsid w:val="00AE7304"/>
    <w:rsid w:val="00AF0743"/>
    <w:rsid w:val="00AF0AB7"/>
    <w:rsid w:val="00AF2299"/>
    <w:rsid w:val="00AF35CA"/>
    <w:rsid w:val="00AF5045"/>
    <w:rsid w:val="00AF553E"/>
    <w:rsid w:val="00AF6E74"/>
    <w:rsid w:val="00AF6ED1"/>
    <w:rsid w:val="00AF6EF5"/>
    <w:rsid w:val="00B024C9"/>
    <w:rsid w:val="00B02B15"/>
    <w:rsid w:val="00B02B8B"/>
    <w:rsid w:val="00B03E02"/>
    <w:rsid w:val="00B06865"/>
    <w:rsid w:val="00B06FEB"/>
    <w:rsid w:val="00B0757A"/>
    <w:rsid w:val="00B102E4"/>
    <w:rsid w:val="00B10FBC"/>
    <w:rsid w:val="00B118C4"/>
    <w:rsid w:val="00B11D2F"/>
    <w:rsid w:val="00B11D4C"/>
    <w:rsid w:val="00B12363"/>
    <w:rsid w:val="00B124C7"/>
    <w:rsid w:val="00B12680"/>
    <w:rsid w:val="00B12C6D"/>
    <w:rsid w:val="00B14A09"/>
    <w:rsid w:val="00B15ACC"/>
    <w:rsid w:val="00B17722"/>
    <w:rsid w:val="00B17DF6"/>
    <w:rsid w:val="00B20D06"/>
    <w:rsid w:val="00B20E29"/>
    <w:rsid w:val="00B20E37"/>
    <w:rsid w:val="00B213A6"/>
    <w:rsid w:val="00B223C2"/>
    <w:rsid w:val="00B236A0"/>
    <w:rsid w:val="00B2456E"/>
    <w:rsid w:val="00B25267"/>
    <w:rsid w:val="00B25FCF"/>
    <w:rsid w:val="00B27C39"/>
    <w:rsid w:val="00B3042B"/>
    <w:rsid w:val="00B30EBF"/>
    <w:rsid w:val="00B31E11"/>
    <w:rsid w:val="00B3226C"/>
    <w:rsid w:val="00B323EA"/>
    <w:rsid w:val="00B32608"/>
    <w:rsid w:val="00B336AC"/>
    <w:rsid w:val="00B3584F"/>
    <w:rsid w:val="00B35D6A"/>
    <w:rsid w:val="00B366D9"/>
    <w:rsid w:val="00B36D63"/>
    <w:rsid w:val="00B36F05"/>
    <w:rsid w:val="00B377D0"/>
    <w:rsid w:val="00B4057C"/>
    <w:rsid w:val="00B4158C"/>
    <w:rsid w:val="00B4363D"/>
    <w:rsid w:val="00B44638"/>
    <w:rsid w:val="00B451E3"/>
    <w:rsid w:val="00B454E2"/>
    <w:rsid w:val="00B45C19"/>
    <w:rsid w:val="00B46507"/>
    <w:rsid w:val="00B470B0"/>
    <w:rsid w:val="00B476F3"/>
    <w:rsid w:val="00B50742"/>
    <w:rsid w:val="00B521D6"/>
    <w:rsid w:val="00B52291"/>
    <w:rsid w:val="00B52AE3"/>
    <w:rsid w:val="00B52E6F"/>
    <w:rsid w:val="00B53289"/>
    <w:rsid w:val="00B534A6"/>
    <w:rsid w:val="00B534EC"/>
    <w:rsid w:val="00B53BFA"/>
    <w:rsid w:val="00B55241"/>
    <w:rsid w:val="00B55EEA"/>
    <w:rsid w:val="00B56425"/>
    <w:rsid w:val="00B5663E"/>
    <w:rsid w:val="00B56C69"/>
    <w:rsid w:val="00B56D9E"/>
    <w:rsid w:val="00B576F4"/>
    <w:rsid w:val="00B57BDE"/>
    <w:rsid w:val="00B6174C"/>
    <w:rsid w:val="00B61985"/>
    <w:rsid w:val="00B626F4"/>
    <w:rsid w:val="00B62AF8"/>
    <w:rsid w:val="00B63919"/>
    <w:rsid w:val="00B66302"/>
    <w:rsid w:val="00B664FD"/>
    <w:rsid w:val="00B66647"/>
    <w:rsid w:val="00B668FB"/>
    <w:rsid w:val="00B6698B"/>
    <w:rsid w:val="00B702C4"/>
    <w:rsid w:val="00B72034"/>
    <w:rsid w:val="00B732AD"/>
    <w:rsid w:val="00B735A1"/>
    <w:rsid w:val="00B73811"/>
    <w:rsid w:val="00B739AB"/>
    <w:rsid w:val="00B73D7D"/>
    <w:rsid w:val="00B76ABA"/>
    <w:rsid w:val="00B76B0D"/>
    <w:rsid w:val="00B80080"/>
    <w:rsid w:val="00B809FA"/>
    <w:rsid w:val="00B81475"/>
    <w:rsid w:val="00B8216E"/>
    <w:rsid w:val="00B824FF"/>
    <w:rsid w:val="00B83614"/>
    <w:rsid w:val="00B838A4"/>
    <w:rsid w:val="00B84563"/>
    <w:rsid w:val="00B846BA"/>
    <w:rsid w:val="00B859F3"/>
    <w:rsid w:val="00B870FE"/>
    <w:rsid w:val="00B904E7"/>
    <w:rsid w:val="00B90B5F"/>
    <w:rsid w:val="00B90BB4"/>
    <w:rsid w:val="00B91051"/>
    <w:rsid w:val="00B9399A"/>
    <w:rsid w:val="00B93C27"/>
    <w:rsid w:val="00B93F53"/>
    <w:rsid w:val="00B945F9"/>
    <w:rsid w:val="00B9480A"/>
    <w:rsid w:val="00B953AF"/>
    <w:rsid w:val="00B95781"/>
    <w:rsid w:val="00B95F6C"/>
    <w:rsid w:val="00B96427"/>
    <w:rsid w:val="00B976D0"/>
    <w:rsid w:val="00B97787"/>
    <w:rsid w:val="00B97F20"/>
    <w:rsid w:val="00BA18BF"/>
    <w:rsid w:val="00BA2045"/>
    <w:rsid w:val="00BA2204"/>
    <w:rsid w:val="00BA3703"/>
    <w:rsid w:val="00BA38FB"/>
    <w:rsid w:val="00BA39FA"/>
    <w:rsid w:val="00BA4ADF"/>
    <w:rsid w:val="00BA60C1"/>
    <w:rsid w:val="00BA6F68"/>
    <w:rsid w:val="00BA767B"/>
    <w:rsid w:val="00BB04A3"/>
    <w:rsid w:val="00BB2494"/>
    <w:rsid w:val="00BB32C7"/>
    <w:rsid w:val="00BB36F8"/>
    <w:rsid w:val="00BB45F6"/>
    <w:rsid w:val="00BB4D69"/>
    <w:rsid w:val="00BB55A3"/>
    <w:rsid w:val="00BB6DDD"/>
    <w:rsid w:val="00BC1672"/>
    <w:rsid w:val="00BC169D"/>
    <w:rsid w:val="00BC210C"/>
    <w:rsid w:val="00BC3D60"/>
    <w:rsid w:val="00BC47A5"/>
    <w:rsid w:val="00BC533D"/>
    <w:rsid w:val="00BC553B"/>
    <w:rsid w:val="00BC5C2C"/>
    <w:rsid w:val="00BC6ED0"/>
    <w:rsid w:val="00BC7DD5"/>
    <w:rsid w:val="00BD0441"/>
    <w:rsid w:val="00BD066F"/>
    <w:rsid w:val="00BD0B89"/>
    <w:rsid w:val="00BD1C58"/>
    <w:rsid w:val="00BD20EB"/>
    <w:rsid w:val="00BD2503"/>
    <w:rsid w:val="00BD2583"/>
    <w:rsid w:val="00BD3271"/>
    <w:rsid w:val="00BD3353"/>
    <w:rsid w:val="00BD35F2"/>
    <w:rsid w:val="00BD373D"/>
    <w:rsid w:val="00BD3A11"/>
    <w:rsid w:val="00BD3D7F"/>
    <w:rsid w:val="00BD4A9E"/>
    <w:rsid w:val="00BD6A39"/>
    <w:rsid w:val="00BD6D2C"/>
    <w:rsid w:val="00BD7BA9"/>
    <w:rsid w:val="00BE00E8"/>
    <w:rsid w:val="00BE064D"/>
    <w:rsid w:val="00BE0C40"/>
    <w:rsid w:val="00BE1266"/>
    <w:rsid w:val="00BE1DBB"/>
    <w:rsid w:val="00BE27FB"/>
    <w:rsid w:val="00BE4994"/>
    <w:rsid w:val="00BE519B"/>
    <w:rsid w:val="00BE607A"/>
    <w:rsid w:val="00BE6E5C"/>
    <w:rsid w:val="00BE6FF1"/>
    <w:rsid w:val="00BE7A02"/>
    <w:rsid w:val="00BF12AA"/>
    <w:rsid w:val="00BF29B4"/>
    <w:rsid w:val="00BF2DDD"/>
    <w:rsid w:val="00BF2F2A"/>
    <w:rsid w:val="00BF2FF5"/>
    <w:rsid w:val="00BF31C4"/>
    <w:rsid w:val="00BF3719"/>
    <w:rsid w:val="00BF46C3"/>
    <w:rsid w:val="00BF49FB"/>
    <w:rsid w:val="00BF4AC8"/>
    <w:rsid w:val="00BF4C75"/>
    <w:rsid w:val="00BF54F6"/>
    <w:rsid w:val="00BF6B1F"/>
    <w:rsid w:val="00BF7185"/>
    <w:rsid w:val="00BF7739"/>
    <w:rsid w:val="00C0013A"/>
    <w:rsid w:val="00C0084A"/>
    <w:rsid w:val="00C01AA4"/>
    <w:rsid w:val="00C025DB"/>
    <w:rsid w:val="00C033C2"/>
    <w:rsid w:val="00C03DE1"/>
    <w:rsid w:val="00C04249"/>
    <w:rsid w:val="00C04B55"/>
    <w:rsid w:val="00C0536F"/>
    <w:rsid w:val="00C07EDC"/>
    <w:rsid w:val="00C07F94"/>
    <w:rsid w:val="00C12ECE"/>
    <w:rsid w:val="00C1328D"/>
    <w:rsid w:val="00C135E9"/>
    <w:rsid w:val="00C136AD"/>
    <w:rsid w:val="00C13E5E"/>
    <w:rsid w:val="00C142B7"/>
    <w:rsid w:val="00C147D5"/>
    <w:rsid w:val="00C159B4"/>
    <w:rsid w:val="00C15DBB"/>
    <w:rsid w:val="00C161CE"/>
    <w:rsid w:val="00C16AD2"/>
    <w:rsid w:val="00C16F07"/>
    <w:rsid w:val="00C171D8"/>
    <w:rsid w:val="00C17C51"/>
    <w:rsid w:val="00C2019E"/>
    <w:rsid w:val="00C20B5E"/>
    <w:rsid w:val="00C22094"/>
    <w:rsid w:val="00C22639"/>
    <w:rsid w:val="00C228CA"/>
    <w:rsid w:val="00C22D0E"/>
    <w:rsid w:val="00C22F1B"/>
    <w:rsid w:val="00C23A05"/>
    <w:rsid w:val="00C247CA"/>
    <w:rsid w:val="00C2541D"/>
    <w:rsid w:val="00C25792"/>
    <w:rsid w:val="00C259C0"/>
    <w:rsid w:val="00C27076"/>
    <w:rsid w:val="00C27226"/>
    <w:rsid w:val="00C3121E"/>
    <w:rsid w:val="00C31447"/>
    <w:rsid w:val="00C3154B"/>
    <w:rsid w:val="00C319F7"/>
    <w:rsid w:val="00C333B7"/>
    <w:rsid w:val="00C33B40"/>
    <w:rsid w:val="00C347C5"/>
    <w:rsid w:val="00C34B53"/>
    <w:rsid w:val="00C35204"/>
    <w:rsid w:val="00C35223"/>
    <w:rsid w:val="00C35433"/>
    <w:rsid w:val="00C354B0"/>
    <w:rsid w:val="00C35817"/>
    <w:rsid w:val="00C35DD0"/>
    <w:rsid w:val="00C3667B"/>
    <w:rsid w:val="00C367FB"/>
    <w:rsid w:val="00C36E91"/>
    <w:rsid w:val="00C373A4"/>
    <w:rsid w:val="00C40977"/>
    <w:rsid w:val="00C40FB0"/>
    <w:rsid w:val="00C415B4"/>
    <w:rsid w:val="00C42AB1"/>
    <w:rsid w:val="00C43905"/>
    <w:rsid w:val="00C44D07"/>
    <w:rsid w:val="00C479D4"/>
    <w:rsid w:val="00C47C75"/>
    <w:rsid w:val="00C508FF"/>
    <w:rsid w:val="00C52D8F"/>
    <w:rsid w:val="00C53007"/>
    <w:rsid w:val="00C53198"/>
    <w:rsid w:val="00C53D10"/>
    <w:rsid w:val="00C541B6"/>
    <w:rsid w:val="00C54ED5"/>
    <w:rsid w:val="00C550D8"/>
    <w:rsid w:val="00C555A4"/>
    <w:rsid w:val="00C55B88"/>
    <w:rsid w:val="00C55C5E"/>
    <w:rsid w:val="00C569A7"/>
    <w:rsid w:val="00C56EE1"/>
    <w:rsid w:val="00C56F51"/>
    <w:rsid w:val="00C6349F"/>
    <w:rsid w:val="00C63B58"/>
    <w:rsid w:val="00C6460F"/>
    <w:rsid w:val="00C650C3"/>
    <w:rsid w:val="00C6554C"/>
    <w:rsid w:val="00C661B0"/>
    <w:rsid w:val="00C67220"/>
    <w:rsid w:val="00C7005D"/>
    <w:rsid w:val="00C70C5B"/>
    <w:rsid w:val="00C71F6F"/>
    <w:rsid w:val="00C73FA4"/>
    <w:rsid w:val="00C74EDC"/>
    <w:rsid w:val="00C75947"/>
    <w:rsid w:val="00C75E01"/>
    <w:rsid w:val="00C75F78"/>
    <w:rsid w:val="00C7602C"/>
    <w:rsid w:val="00C7704D"/>
    <w:rsid w:val="00C774AB"/>
    <w:rsid w:val="00C80124"/>
    <w:rsid w:val="00C811D1"/>
    <w:rsid w:val="00C81313"/>
    <w:rsid w:val="00C82404"/>
    <w:rsid w:val="00C84314"/>
    <w:rsid w:val="00C847CB"/>
    <w:rsid w:val="00C854A9"/>
    <w:rsid w:val="00C86054"/>
    <w:rsid w:val="00C86A4A"/>
    <w:rsid w:val="00C877A6"/>
    <w:rsid w:val="00C8789C"/>
    <w:rsid w:val="00C87929"/>
    <w:rsid w:val="00C91E5C"/>
    <w:rsid w:val="00C92BA7"/>
    <w:rsid w:val="00C93C8F"/>
    <w:rsid w:val="00C96192"/>
    <w:rsid w:val="00CA05C9"/>
    <w:rsid w:val="00CA0D05"/>
    <w:rsid w:val="00CA1955"/>
    <w:rsid w:val="00CA1C49"/>
    <w:rsid w:val="00CA3499"/>
    <w:rsid w:val="00CA51AF"/>
    <w:rsid w:val="00CA594D"/>
    <w:rsid w:val="00CA6A33"/>
    <w:rsid w:val="00CB129F"/>
    <w:rsid w:val="00CB2173"/>
    <w:rsid w:val="00CB2181"/>
    <w:rsid w:val="00CB327B"/>
    <w:rsid w:val="00CB354B"/>
    <w:rsid w:val="00CB424F"/>
    <w:rsid w:val="00CB438F"/>
    <w:rsid w:val="00CB4701"/>
    <w:rsid w:val="00CB48B0"/>
    <w:rsid w:val="00CB618A"/>
    <w:rsid w:val="00CB669C"/>
    <w:rsid w:val="00CB686A"/>
    <w:rsid w:val="00CB7043"/>
    <w:rsid w:val="00CB704B"/>
    <w:rsid w:val="00CB75F6"/>
    <w:rsid w:val="00CB77AE"/>
    <w:rsid w:val="00CC0A3F"/>
    <w:rsid w:val="00CC0C80"/>
    <w:rsid w:val="00CC2350"/>
    <w:rsid w:val="00CC44BA"/>
    <w:rsid w:val="00CC479B"/>
    <w:rsid w:val="00CC483E"/>
    <w:rsid w:val="00CC504C"/>
    <w:rsid w:val="00CC7ADA"/>
    <w:rsid w:val="00CD0138"/>
    <w:rsid w:val="00CD122D"/>
    <w:rsid w:val="00CD16DD"/>
    <w:rsid w:val="00CD19A0"/>
    <w:rsid w:val="00CD2C93"/>
    <w:rsid w:val="00CD3191"/>
    <w:rsid w:val="00CD3496"/>
    <w:rsid w:val="00CD48FC"/>
    <w:rsid w:val="00CD49A2"/>
    <w:rsid w:val="00CD5E99"/>
    <w:rsid w:val="00CE0BB0"/>
    <w:rsid w:val="00CE1443"/>
    <w:rsid w:val="00CE2604"/>
    <w:rsid w:val="00CE2731"/>
    <w:rsid w:val="00CE2BA1"/>
    <w:rsid w:val="00CE2F55"/>
    <w:rsid w:val="00CE3BBA"/>
    <w:rsid w:val="00CE40FF"/>
    <w:rsid w:val="00CE587D"/>
    <w:rsid w:val="00CE5E05"/>
    <w:rsid w:val="00CE61D7"/>
    <w:rsid w:val="00CE6507"/>
    <w:rsid w:val="00CF0F14"/>
    <w:rsid w:val="00CF1EA3"/>
    <w:rsid w:val="00CF248F"/>
    <w:rsid w:val="00CF2A41"/>
    <w:rsid w:val="00CF33D2"/>
    <w:rsid w:val="00CF4F91"/>
    <w:rsid w:val="00CF5059"/>
    <w:rsid w:val="00CF5664"/>
    <w:rsid w:val="00CF59CE"/>
    <w:rsid w:val="00CF636D"/>
    <w:rsid w:val="00CF7175"/>
    <w:rsid w:val="00D00B37"/>
    <w:rsid w:val="00D00C61"/>
    <w:rsid w:val="00D029A0"/>
    <w:rsid w:val="00D06060"/>
    <w:rsid w:val="00D07289"/>
    <w:rsid w:val="00D1039C"/>
    <w:rsid w:val="00D1084C"/>
    <w:rsid w:val="00D110F6"/>
    <w:rsid w:val="00D136DE"/>
    <w:rsid w:val="00D1475B"/>
    <w:rsid w:val="00D16A42"/>
    <w:rsid w:val="00D20038"/>
    <w:rsid w:val="00D20B03"/>
    <w:rsid w:val="00D21076"/>
    <w:rsid w:val="00D214AC"/>
    <w:rsid w:val="00D21856"/>
    <w:rsid w:val="00D21B7D"/>
    <w:rsid w:val="00D229C3"/>
    <w:rsid w:val="00D22B3A"/>
    <w:rsid w:val="00D22F97"/>
    <w:rsid w:val="00D236AF"/>
    <w:rsid w:val="00D2392C"/>
    <w:rsid w:val="00D2614A"/>
    <w:rsid w:val="00D261ED"/>
    <w:rsid w:val="00D263F8"/>
    <w:rsid w:val="00D30228"/>
    <w:rsid w:val="00D309B3"/>
    <w:rsid w:val="00D30D76"/>
    <w:rsid w:val="00D30E0E"/>
    <w:rsid w:val="00D3163E"/>
    <w:rsid w:val="00D31760"/>
    <w:rsid w:val="00D32EB0"/>
    <w:rsid w:val="00D32F3E"/>
    <w:rsid w:val="00D33E5A"/>
    <w:rsid w:val="00D33E7C"/>
    <w:rsid w:val="00D354AC"/>
    <w:rsid w:val="00D35AF7"/>
    <w:rsid w:val="00D35B81"/>
    <w:rsid w:val="00D35DC1"/>
    <w:rsid w:val="00D365DC"/>
    <w:rsid w:val="00D37329"/>
    <w:rsid w:val="00D407EC"/>
    <w:rsid w:val="00D408C3"/>
    <w:rsid w:val="00D40C7B"/>
    <w:rsid w:val="00D40E64"/>
    <w:rsid w:val="00D4154F"/>
    <w:rsid w:val="00D4220E"/>
    <w:rsid w:val="00D42426"/>
    <w:rsid w:val="00D42968"/>
    <w:rsid w:val="00D42FED"/>
    <w:rsid w:val="00D4307D"/>
    <w:rsid w:val="00D431C3"/>
    <w:rsid w:val="00D4346B"/>
    <w:rsid w:val="00D437AF"/>
    <w:rsid w:val="00D44D9D"/>
    <w:rsid w:val="00D455C0"/>
    <w:rsid w:val="00D45710"/>
    <w:rsid w:val="00D45B13"/>
    <w:rsid w:val="00D45BE5"/>
    <w:rsid w:val="00D45EFB"/>
    <w:rsid w:val="00D4602C"/>
    <w:rsid w:val="00D4686F"/>
    <w:rsid w:val="00D47A1E"/>
    <w:rsid w:val="00D47C37"/>
    <w:rsid w:val="00D50511"/>
    <w:rsid w:val="00D50A4D"/>
    <w:rsid w:val="00D50F32"/>
    <w:rsid w:val="00D51179"/>
    <w:rsid w:val="00D51D4E"/>
    <w:rsid w:val="00D52210"/>
    <w:rsid w:val="00D52B43"/>
    <w:rsid w:val="00D53921"/>
    <w:rsid w:val="00D541FF"/>
    <w:rsid w:val="00D54722"/>
    <w:rsid w:val="00D54B31"/>
    <w:rsid w:val="00D558B3"/>
    <w:rsid w:val="00D563F0"/>
    <w:rsid w:val="00D56432"/>
    <w:rsid w:val="00D56A43"/>
    <w:rsid w:val="00D56B7A"/>
    <w:rsid w:val="00D61456"/>
    <w:rsid w:val="00D6163C"/>
    <w:rsid w:val="00D626B7"/>
    <w:rsid w:val="00D64354"/>
    <w:rsid w:val="00D6445B"/>
    <w:rsid w:val="00D64599"/>
    <w:rsid w:val="00D6501F"/>
    <w:rsid w:val="00D653DF"/>
    <w:rsid w:val="00D6569D"/>
    <w:rsid w:val="00D6579B"/>
    <w:rsid w:val="00D65D01"/>
    <w:rsid w:val="00D65DEF"/>
    <w:rsid w:val="00D66ABD"/>
    <w:rsid w:val="00D670B3"/>
    <w:rsid w:val="00D70558"/>
    <w:rsid w:val="00D71248"/>
    <w:rsid w:val="00D720D8"/>
    <w:rsid w:val="00D73701"/>
    <w:rsid w:val="00D739DD"/>
    <w:rsid w:val="00D74BB0"/>
    <w:rsid w:val="00D757E4"/>
    <w:rsid w:val="00D769CF"/>
    <w:rsid w:val="00D80002"/>
    <w:rsid w:val="00D808B2"/>
    <w:rsid w:val="00D80F32"/>
    <w:rsid w:val="00D81DF8"/>
    <w:rsid w:val="00D81F73"/>
    <w:rsid w:val="00D81FC8"/>
    <w:rsid w:val="00D82090"/>
    <w:rsid w:val="00D837F0"/>
    <w:rsid w:val="00D83C90"/>
    <w:rsid w:val="00D83D28"/>
    <w:rsid w:val="00D840C2"/>
    <w:rsid w:val="00D84761"/>
    <w:rsid w:val="00D84EC3"/>
    <w:rsid w:val="00D852CE"/>
    <w:rsid w:val="00D856DE"/>
    <w:rsid w:val="00D85802"/>
    <w:rsid w:val="00D85BC2"/>
    <w:rsid w:val="00D85D2A"/>
    <w:rsid w:val="00D86295"/>
    <w:rsid w:val="00D86AF3"/>
    <w:rsid w:val="00D86FB9"/>
    <w:rsid w:val="00D8774A"/>
    <w:rsid w:val="00D90283"/>
    <w:rsid w:val="00D90B7C"/>
    <w:rsid w:val="00D90E0E"/>
    <w:rsid w:val="00D9149D"/>
    <w:rsid w:val="00D91FB8"/>
    <w:rsid w:val="00D921AF"/>
    <w:rsid w:val="00D92E6D"/>
    <w:rsid w:val="00D93063"/>
    <w:rsid w:val="00D93793"/>
    <w:rsid w:val="00D93B92"/>
    <w:rsid w:val="00D94103"/>
    <w:rsid w:val="00D949EB"/>
    <w:rsid w:val="00D94AB9"/>
    <w:rsid w:val="00D95A4D"/>
    <w:rsid w:val="00D96B64"/>
    <w:rsid w:val="00D972D6"/>
    <w:rsid w:val="00D9748B"/>
    <w:rsid w:val="00D97FDC"/>
    <w:rsid w:val="00DA0187"/>
    <w:rsid w:val="00DA02AA"/>
    <w:rsid w:val="00DA08BB"/>
    <w:rsid w:val="00DA1115"/>
    <w:rsid w:val="00DA159E"/>
    <w:rsid w:val="00DA3884"/>
    <w:rsid w:val="00DA413E"/>
    <w:rsid w:val="00DA4221"/>
    <w:rsid w:val="00DA750A"/>
    <w:rsid w:val="00DA793E"/>
    <w:rsid w:val="00DA7E91"/>
    <w:rsid w:val="00DB0DD0"/>
    <w:rsid w:val="00DB429F"/>
    <w:rsid w:val="00DB5672"/>
    <w:rsid w:val="00DB618F"/>
    <w:rsid w:val="00DB69B2"/>
    <w:rsid w:val="00DB6BF7"/>
    <w:rsid w:val="00DB6EBF"/>
    <w:rsid w:val="00DC0021"/>
    <w:rsid w:val="00DC10F0"/>
    <w:rsid w:val="00DC13F1"/>
    <w:rsid w:val="00DC1F5C"/>
    <w:rsid w:val="00DC26FE"/>
    <w:rsid w:val="00DC3F85"/>
    <w:rsid w:val="00DC5581"/>
    <w:rsid w:val="00DC6A1D"/>
    <w:rsid w:val="00DC6BB0"/>
    <w:rsid w:val="00DC7549"/>
    <w:rsid w:val="00DC7C19"/>
    <w:rsid w:val="00DD000B"/>
    <w:rsid w:val="00DD1972"/>
    <w:rsid w:val="00DD1FDC"/>
    <w:rsid w:val="00DD2FEC"/>
    <w:rsid w:val="00DD3462"/>
    <w:rsid w:val="00DD444C"/>
    <w:rsid w:val="00DD4563"/>
    <w:rsid w:val="00DD4635"/>
    <w:rsid w:val="00DD5AC5"/>
    <w:rsid w:val="00DD68EC"/>
    <w:rsid w:val="00DD6EA8"/>
    <w:rsid w:val="00DE0BEE"/>
    <w:rsid w:val="00DE0C77"/>
    <w:rsid w:val="00DE0DE6"/>
    <w:rsid w:val="00DE15F7"/>
    <w:rsid w:val="00DE39B4"/>
    <w:rsid w:val="00DE5BF9"/>
    <w:rsid w:val="00DE6363"/>
    <w:rsid w:val="00DE6B94"/>
    <w:rsid w:val="00DE78F1"/>
    <w:rsid w:val="00DE7C44"/>
    <w:rsid w:val="00DE7F3A"/>
    <w:rsid w:val="00DF2554"/>
    <w:rsid w:val="00DF2988"/>
    <w:rsid w:val="00DF2E69"/>
    <w:rsid w:val="00DF3083"/>
    <w:rsid w:val="00DF5D32"/>
    <w:rsid w:val="00DF6493"/>
    <w:rsid w:val="00DF74CA"/>
    <w:rsid w:val="00DF7695"/>
    <w:rsid w:val="00E02BEA"/>
    <w:rsid w:val="00E02ED7"/>
    <w:rsid w:val="00E0320F"/>
    <w:rsid w:val="00E03A89"/>
    <w:rsid w:val="00E03FBB"/>
    <w:rsid w:val="00E0494F"/>
    <w:rsid w:val="00E05221"/>
    <w:rsid w:val="00E05C4B"/>
    <w:rsid w:val="00E06362"/>
    <w:rsid w:val="00E07BEE"/>
    <w:rsid w:val="00E1037A"/>
    <w:rsid w:val="00E11507"/>
    <w:rsid w:val="00E12F8E"/>
    <w:rsid w:val="00E1364E"/>
    <w:rsid w:val="00E13F08"/>
    <w:rsid w:val="00E14BB2"/>
    <w:rsid w:val="00E15723"/>
    <w:rsid w:val="00E16DDF"/>
    <w:rsid w:val="00E17885"/>
    <w:rsid w:val="00E20BCF"/>
    <w:rsid w:val="00E20CA1"/>
    <w:rsid w:val="00E214F3"/>
    <w:rsid w:val="00E21AC1"/>
    <w:rsid w:val="00E21B72"/>
    <w:rsid w:val="00E238DC"/>
    <w:rsid w:val="00E2438F"/>
    <w:rsid w:val="00E24649"/>
    <w:rsid w:val="00E24F5E"/>
    <w:rsid w:val="00E24F97"/>
    <w:rsid w:val="00E255F7"/>
    <w:rsid w:val="00E26430"/>
    <w:rsid w:val="00E26D3A"/>
    <w:rsid w:val="00E26E93"/>
    <w:rsid w:val="00E277DD"/>
    <w:rsid w:val="00E27AAC"/>
    <w:rsid w:val="00E27D92"/>
    <w:rsid w:val="00E27FA5"/>
    <w:rsid w:val="00E30AED"/>
    <w:rsid w:val="00E30FB6"/>
    <w:rsid w:val="00E3135E"/>
    <w:rsid w:val="00E32439"/>
    <w:rsid w:val="00E32C4F"/>
    <w:rsid w:val="00E32D0A"/>
    <w:rsid w:val="00E349CA"/>
    <w:rsid w:val="00E35EAA"/>
    <w:rsid w:val="00E36282"/>
    <w:rsid w:val="00E3634E"/>
    <w:rsid w:val="00E3708A"/>
    <w:rsid w:val="00E3749F"/>
    <w:rsid w:val="00E37A05"/>
    <w:rsid w:val="00E37A78"/>
    <w:rsid w:val="00E37A94"/>
    <w:rsid w:val="00E41FA3"/>
    <w:rsid w:val="00E4286A"/>
    <w:rsid w:val="00E448FB"/>
    <w:rsid w:val="00E4580E"/>
    <w:rsid w:val="00E46067"/>
    <w:rsid w:val="00E46965"/>
    <w:rsid w:val="00E47EC3"/>
    <w:rsid w:val="00E5037B"/>
    <w:rsid w:val="00E51171"/>
    <w:rsid w:val="00E518E7"/>
    <w:rsid w:val="00E521C9"/>
    <w:rsid w:val="00E52515"/>
    <w:rsid w:val="00E52FA6"/>
    <w:rsid w:val="00E534AC"/>
    <w:rsid w:val="00E541DC"/>
    <w:rsid w:val="00E543D3"/>
    <w:rsid w:val="00E54676"/>
    <w:rsid w:val="00E556F1"/>
    <w:rsid w:val="00E55D4C"/>
    <w:rsid w:val="00E5629F"/>
    <w:rsid w:val="00E5698D"/>
    <w:rsid w:val="00E57D1B"/>
    <w:rsid w:val="00E607F4"/>
    <w:rsid w:val="00E619BD"/>
    <w:rsid w:val="00E61B2D"/>
    <w:rsid w:val="00E6229F"/>
    <w:rsid w:val="00E62DE3"/>
    <w:rsid w:val="00E63B39"/>
    <w:rsid w:val="00E648DE"/>
    <w:rsid w:val="00E64EB0"/>
    <w:rsid w:val="00E65838"/>
    <w:rsid w:val="00E65D2E"/>
    <w:rsid w:val="00E66226"/>
    <w:rsid w:val="00E70FF2"/>
    <w:rsid w:val="00E7131A"/>
    <w:rsid w:val="00E72979"/>
    <w:rsid w:val="00E73F27"/>
    <w:rsid w:val="00E74554"/>
    <w:rsid w:val="00E75B60"/>
    <w:rsid w:val="00E768A4"/>
    <w:rsid w:val="00E76D99"/>
    <w:rsid w:val="00E76E46"/>
    <w:rsid w:val="00E80886"/>
    <w:rsid w:val="00E80DAE"/>
    <w:rsid w:val="00E810B2"/>
    <w:rsid w:val="00E8115D"/>
    <w:rsid w:val="00E81702"/>
    <w:rsid w:val="00E82595"/>
    <w:rsid w:val="00E825AB"/>
    <w:rsid w:val="00E826EC"/>
    <w:rsid w:val="00E827BA"/>
    <w:rsid w:val="00E8382C"/>
    <w:rsid w:val="00E83CBD"/>
    <w:rsid w:val="00E843B1"/>
    <w:rsid w:val="00E859A2"/>
    <w:rsid w:val="00E85AAB"/>
    <w:rsid w:val="00E861E1"/>
    <w:rsid w:val="00E87C5D"/>
    <w:rsid w:val="00E906AC"/>
    <w:rsid w:val="00E908E5"/>
    <w:rsid w:val="00E90D7E"/>
    <w:rsid w:val="00E90DF2"/>
    <w:rsid w:val="00E917FA"/>
    <w:rsid w:val="00E92644"/>
    <w:rsid w:val="00E92CDF"/>
    <w:rsid w:val="00E93E15"/>
    <w:rsid w:val="00E963A2"/>
    <w:rsid w:val="00E97515"/>
    <w:rsid w:val="00E97C58"/>
    <w:rsid w:val="00EA072E"/>
    <w:rsid w:val="00EA07FE"/>
    <w:rsid w:val="00EA2805"/>
    <w:rsid w:val="00EA35E8"/>
    <w:rsid w:val="00EA3C83"/>
    <w:rsid w:val="00EA5201"/>
    <w:rsid w:val="00EA52F3"/>
    <w:rsid w:val="00EA5E19"/>
    <w:rsid w:val="00EA711D"/>
    <w:rsid w:val="00EB027D"/>
    <w:rsid w:val="00EB0526"/>
    <w:rsid w:val="00EB0540"/>
    <w:rsid w:val="00EB1156"/>
    <w:rsid w:val="00EB2A13"/>
    <w:rsid w:val="00EB37FE"/>
    <w:rsid w:val="00EB3D8E"/>
    <w:rsid w:val="00EB49D0"/>
    <w:rsid w:val="00EB54AD"/>
    <w:rsid w:val="00EB58DD"/>
    <w:rsid w:val="00EB5B65"/>
    <w:rsid w:val="00EB62B5"/>
    <w:rsid w:val="00EB62D8"/>
    <w:rsid w:val="00EB690C"/>
    <w:rsid w:val="00EC2723"/>
    <w:rsid w:val="00EC29DB"/>
    <w:rsid w:val="00EC39C8"/>
    <w:rsid w:val="00EC3F3A"/>
    <w:rsid w:val="00EC4717"/>
    <w:rsid w:val="00EC5163"/>
    <w:rsid w:val="00EC60C3"/>
    <w:rsid w:val="00EC62AD"/>
    <w:rsid w:val="00EC65C1"/>
    <w:rsid w:val="00ED0619"/>
    <w:rsid w:val="00ED0E03"/>
    <w:rsid w:val="00ED2325"/>
    <w:rsid w:val="00ED3917"/>
    <w:rsid w:val="00ED4F75"/>
    <w:rsid w:val="00ED55B1"/>
    <w:rsid w:val="00ED699F"/>
    <w:rsid w:val="00ED6DC2"/>
    <w:rsid w:val="00ED794D"/>
    <w:rsid w:val="00EE032E"/>
    <w:rsid w:val="00EE0AE4"/>
    <w:rsid w:val="00EE2247"/>
    <w:rsid w:val="00EE2B9C"/>
    <w:rsid w:val="00EE2D90"/>
    <w:rsid w:val="00EE45E1"/>
    <w:rsid w:val="00EE581E"/>
    <w:rsid w:val="00EE63AD"/>
    <w:rsid w:val="00EE6766"/>
    <w:rsid w:val="00EE6DE4"/>
    <w:rsid w:val="00EE774E"/>
    <w:rsid w:val="00EE7E61"/>
    <w:rsid w:val="00EF067F"/>
    <w:rsid w:val="00EF0AC2"/>
    <w:rsid w:val="00EF0CF9"/>
    <w:rsid w:val="00EF12CD"/>
    <w:rsid w:val="00EF1B6A"/>
    <w:rsid w:val="00EF2B77"/>
    <w:rsid w:val="00EF2B96"/>
    <w:rsid w:val="00EF35F6"/>
    <w:rsid w:val="00EF3FC6"/>
    <w:rsid w:val="00EF5CBF"/>
    <w:rsid w:val="00EF6FA7"/>
    <w:rsid w:val="00EF7713"/>
    <w:rsid w:val="00F0048A"/>
    <w:rsid w:val="00F012CD"/>
    <w:rsid w:val="00F01367"/>
    <w:rsid w:val="00F014B0"/>
    <w:rsid w:val="00F02F27"/>
    <w:rsid w:val="00F04658"/>
    <w:rsid w:val="00F06CFC"/>
    <w:rsid w:val="00F06F60"/>
    <w:rsid w:val="00F073BA"/>
    <w:rsid w:val="00F07706"/>
    <w:rsid w:val="00F07A6F"/>
    <w:rsid w:val="00F07B74"/>
    <w:rsid w:val="00F102A9"/>
    <w:rsid w:val="00F10C92"/>
    <w:rsid w:val="00F10F80"/>
    <w:rsid w:val="00F11B63"/>
    <w:rsid w:val="00F1395E"/>
    <w:rsid w:val="00F13B37"/>
    <w:rsid w:val="00F143E2"/>
    <w:rsid w:val="00F14F8A"/>
    <w:rsid w:val="00F1535D"/>
    <w:rsid w:val="00F15444"/>
    <w:rsid w:val="00F17EDF"/>
    <w:rsid w:val="00F2071D"/>
    <w:rsid w:val="00F21566"/>
    <w:rsid w:val="00F21733"/>
    <w:rsid w:val="00F22CFA"/>
    <w:rsid w:val="00F240A5"/>
    <w:rsid w:val="00F2494F"/>
    <w:rsid w:val="00F256E8"/>
    <w:rsid w:val="00F25705"/>
    <w:rsid w:val="00F26283"/>
    <w:rsid w:val="00F278DC"/>
    <w:rsid w:val="00F3362B"/>
    <w:rsid w:val="00F33B44"/>
    <w:rsid w:val="00F33DC9"/>
    <w:rsid w:val="00F3501B"/>
    <w:rsid w:val="00F365B1"/>
    <w:rsid w:val="00F36CB9"/>
    <w:rsid w:val="00F3720A"/>
    <w:rsid w:val="00F409FF"/>
    <w:rsid w:val="00F418B0"/>
    <w:rsid w:val="00F427F7"/>
    <w:rsid w:val="00F42F5F"/>
    <w:rsid w:val="00F44915"/>
    <w:rsid w:val="00F44F03"/>
    <w:rsid w:val="00F45E03"/>
    <w:rsid w:val="00F46782"/>
    <w:rsid w:val="00F47FAB"/>
    <w:rsid w:val="00F50DF8"/>
    <w:rsid w:val="00F51C6D"/>
    <w:rsid w:val="00F5226D"/>
    <w:rsid w:val="00F52466"/>
    <w:rsid w:val="00F52504"/>
    <w:rsid w:val="00F541E7"/>
    <w:rsid w:val="00F547C5"/>
    <w:rsid w:val="00F54C07"/>
    <w:rsid w:val="00F54DFE"/>
    <w:rsid w:val="00F55933"/>
    <w:rsid w:val="00F56E13"/>
    <w:rsid w:val="00F5721E"/>
    <w:rsid w:val="00F576D4"/>
    <w:rsid w:val="00F57715"/>
    <w:rsid w:val="00F57E06"/>
    <w:rsid w:val="00F6043E"/>
    <w:rsid w:val="00F60824"/>
    <w:rsid w:val="00F60B80"/>
    <w:rsid w:val="00F60FD5"/>
    <w:rsid w:val="00F61AC9"/>
    <w:rsid w:val="00F6248D"/>
    <w:rsid w:val="00F62561"/>
    <w:rsid w:val="00F65E20"/>
    <w:rsid w:val="00F66DB0"/>
    <w:rsid w:val="00F677D1"/>
    <w:rsid w:val="00F67BF9"/>
    <w:rsid w:val="00F70727"/>
    <w:rsid w:val="00F70C31"/>
    <w:rsid w:val="00F71FF6"/>
    <w:rsid w:val="00F72A7C"/>
    <w:rsid w:val="00F72F25"/>
    <w:rsid w:val="00F739D4"/>
    <w:rsid w:val="00F73B46"/>
    <w:rsid w:val="00F7451F"/>
    <w:rsid w:val="00F74F67"/>
    <w:rsid w:val="00F7590F"/>
    <w:rsid w:val="00F759F4"/>
    <w:rsid w:val="00F76970"/>
    <w:rsid w:val="00F77369"/>
    <w:rsid w:val="00F7741C"/>
    <w:rsid w:val="00F778DC"/>
    <w:rsid w:val="00F77CE3"/>
    <w:rsid w:val="00F80372"/>
    <w:rsid w:val="00F80411"/>
    <w:rsid w:val="00F8082D"/>
    <w:rsid w:val="00F808B2"/>
    <w:rsid w:val="00F818AD"/>
    <w:rsid w:val="00F820C2"/>
    <w:rsid w:val="00F8234F"/>
    <w:rsid w:val="00F826FE"/>
    <w:rsid w:val="00F82BD9"/>
    <w:rsid w:val="00F84AC7"/>
    <w:rsid w:val="00F84E11"/>
    <w:rsid w:val="00F84F9C"/>
    <w:rsid w:val="00F8559C"/>
    <w:rsid w:val="00F85C0C"/>
    <w:rsid w:val="00F8702D"/>
    <w:rsid w:val="00F871A9"/>
    <w:rsid w:val="00F87D4F"/>
    <w:rsid w:val="00F901FA"/>
    <w:rsid w:val="00F9141E"/>
    <w:rsid w:val="00F91D6F"/>
    <w:rsid w:val="00F92B1C"/>
    <w:rsid w:val="00F92C92"/>
    <w:rsid w:val="00F93056"/>
    <w:rsid w:val="00F934D7"/>
    <w:rsid w:val="00F934F0"/>
    <w:rsid w:val="00F93775"/>
    <w:rsid w:val="00F93EAF"/>
    <w:rsid w:val="00F93EF5"/>
    <w:rsid w:val="00F94101"/>
    <w:rsid w:val="00F94C32"/>
    <w:rsid w:val="00F959AF"/>
    <w:rsid w:val="00F97645"/>
    <w:rsid w:val="00FA0795"/>
    <w:rsid w:val="00FA0BE0"/>
    <w:rsid w:val="00FA0E00"/>
    <w:rsid w:val="00FA13B3"/>
    <w:rsid w:val="00FA14EF"/>
    <w:rsid w:val="00FA3983"/>
    <w:rsid w:val="00FA4C2A"/>
    <w:rsid w:val="00FA557B"/>
    <w:rsid w:val="00FA5DCC"/>
    <w:rsid w:val="00FA601B"/>
    <w:rsid w:val="00FA68C5"/>
    <w:rsid w:val="00FA7435"/>
    <w:rsid w:val="00FA766B"/>
    <w:rsid w:val="00FA77E6"/>
    <w:rsid w:val="00FA7D06"/>
    <w:rsid w:val="00FB04A5"/>
    <w:rsid w:val="00FB10AA"/>
    <w:rsid w:val="00FB2F42"/>
    <w:rsid w:val="00FB311A"/>
    <w:rsid w:val="00FB491D"/>
    <w:rsid w:val="00FB5DEA"/>
    <w:rsid w:val="00FB651E"/>
    <w:rsid w:val="00FB7A94"/>
    <w:rsid w:val="00FC047F"/>
    <w:rsid w:val="00FC06CE"/>
    <w:rsid w:val="00FC305F"/>
    <w:rsid w:val="00FC3741"/>
    <w:rsid w:val="00FC3B27"/>
    <w:rsid w:val="00FC417D"/>
    <w:rsid w:val="00FC4486"/>
    <w:rsid w:val="00FC4732"/>
    <w:rsid w:val="00FC4A70"/>
    <w:rsid w:val="00FC55F3"/>
    <w:rsid w:val="00FC6ACA"/>
    <w:rsid w:val="00FC7495"/>
    <w:rsid w:val="00FC7827"/>
    <w:rsid w:val="00FC7FA9"/>
    <w:rsid w:val="00FD0606"/>
    <w:rsid w:val="00FD08A4"/>
    <w:rsid w:val="00FD0B03"/>
    <w:rsid w:val="00FD0C1D"/>
    <w:rsid w:val="00FD1D2A"/>
    <w:rsid w:val="00FD3D73"/>
    <w:rsid w:val="00FD490B"/>
    <w:rsid w:val="00FD59F0"/>
    <w:rsid w:val="00FD5B2E"/>
    <w:rsid w:val="00FD6119"/>
    <w:rsid w:val="00FE1432"/>
    <w:rsid w:val="00FE2C03"/>
    <w:rsid w:val="00FE4BB3"/>
    <w:rsid w:val="00FE5032"/>
    <w:rsid w:val="00FE5666"/>
    <w:rsid w:val="00FE6559"/>
    <w:rsid w:val="00FE7558"/>
    <w:rsid w:val="00FE7C28"/>
    <w:rsid w:val="00FF0664"/>
    <w:rsid w:val="00FF1CB2"/>
    <w:rsid w:val="00FF2298"/>
    <w:rsid w:val="00FF2C85"/>
    <w:rsid w:val="00FF2F91"/>
    <w:rsid w:val="00FF4534"/>
    <w:rsid w:val="00FF4A7C"/>
    <w:rsid w:val="00FF4E1D"/>
    <w:rsid w:val="00FF5F56"/>
    <w:rsid w:val="00FF7924"/>
    <w:rsid w:val="37FF442D"/>
    <w:rsid w:val="6ECF8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07E5EDB9"/>
  <w15:docId w15:val="{50478540-DF29-40D2-9435-20123455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locked="1" w:semiHidden="1" w:uiPriority="0" w:unhideWhenUsed="1" w:qFormat="1"/>
    <w:lsdException w:name="heading 3" w:locked="1" w:semiHidden="1" w:uiPriority="0" w:unhideWhenUsed="1" w:qFormat="1"/>
    <w:lsdException w:name="heading 4"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qFormat="1"/>
    <w:lsdException w:name="footnote text" w:semiHidden="1" w:unhideWhenUsed="1"/>
    <w:lsdException w:name="head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qFormat="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2" w:semiHidden="1" w:unhideWhenUsed="1"/>
    <w:lsdException w:name="Note Heading" w:semiHidden="1" w:unhideWhenUsed="1"/>
    <w:lsdException w:name="Block Text" w:semiHidden="1" w:unhideWhenUsed="1"/>
    <w:lsdException w:name="Strong" w:locked="1" w:uiPriority="22" w:qFormat="1"/>
    <w:lsdException w:name="Emphasis" w:locked="1"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szCs w:val="21"/>
    </w:rPr>
  </w:style>
  <w:style w:type="paragraph" w:styleId="1">
    <w:name w:val="heading 1"/>
    <w:basedOn w:val="a0"/>
    <w:next w:val="a0"/>
    <w:link w:val="10"/>
    <w:uiPriority w:val="99"/>
    <w:qFormat/>
    <w:pPr>
      <w:keepNext/>
      <w:adjustRightInd w:val="0"/>
      <w:spacing w:line="360" w:lineRule="atLeast"/>
      <w:jc w:val="center"/>
      <w:outlineLvl w:val="0"/>
    </w:pPr>
    <w:rPr>
      <w:color w:val="000000"/>
      <w:kern w:val="0"/>
      <w:sz w:val="28"/>
      <w:szCs w:val="28"/>
    </w:rPr>
  </w:style>
  <w:style w:type="paragraph" w:styleId="4">
    <w:name w:val="heading 4"/>
    <w:basedOn w:val="a0"/>
    <w:next w:val="a1"/>
    <w:link w:val="40"/>
    <w:uiPriority w:val="99"/>
    <w:qFormat/>
    <w:pPr>
      <w:keepNext/>
      <w:keepLines/>
      <w:widowControl/>
      <w:overflowPunct w:val="0"/>
      <w:autoSpaceDE w:val="0"/>
      <w:autoSpaceDN w:val="0"/>
      <w:adjustRightInd w:val="0"/>
      <w:spacing w:before="280" w:after="290" w:line="374" w:lineRule="auto"/>
      <w:jc w:val="left"/>
      <w:outlineLvl w:val="3"/>
    </w:pPr>
    <w:rPr>
      <w:rFonts w:ascii="Arial" w:eastAsia="黑体" w:hAnsi="Arial" w:cs="Arial"/>
      <w:b/>
      <w:bCs/>
      <w:kern w:val="0"/>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semiHidden/>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textAlignment w:val="baseline"/>
    </w:pPr>
    <w:rPr>
      <w:rFonts w:ascii="Courier New" w:hAnsi="Courier New" w:cs="Courier New"/>
      <w:sz w:val="24"/>
      <w:szCs w:val="24"/>
    </w:rPr>
  </w:style>
  <w:style w:type="paragraph" w:styleId="a1">
    <w:name w:val="Normal Indent"/>
    <w:basedOn w:val="a0"/>
    <w:uiPriority w:val="99"/>
    <w:qFormat/>
    <w:pPr>
      <w:adjustRightInd w:val="0"/>
      <w:spacing w:line="360" w:lineRule="atLeast"/>
      <w:ind w:firstLineChars="200" w:firstLine="420"/>
      <w:jc w:val="left"/>
    </w:pPr>
    <w:rPr>
      <w:kern w:val="0"/>
      <w:sz w:val="24"/>
      <w:szCs w:val="24"/>
    </w:rPr>
  </w:style>
  <w:style w:type="paragraph" w:styleId="a">
    <w:name w:val="List Number"/>
    <w:basedOn w:val="a0"/>
    <w:uiPriority w:val="99"/>
    <w:pPr>
      <w:widowControl/>
      <w:numPr>
        <w:numId w:val="1"/>
      </w:numPr>
      <w:overflowPunct w:val="0"/>
      <w:autoSpaceDE w:val="0"/>
      <w:autoSpaceDN w:val="0"/>
      <w:adjustRightInd w:val="0"/>
      <w:ind w:left="360"/>
      <w:jc w:val="left"/>
      <w:textAlignment w:val="baseline"/>
    </w:pPr>
    <w:rPr>
      <w:kern w:val="0"/>
      <w:sz w:val="20"/>
      <w:szCs w:val="20"/>
    </w:rPr>
  </w:style>
  <w:style w:type="paragraph" w:styleId="a7">
    <w:name w:val="Document Map"/>
    <w:basedOn w:val="a0"/>
    <w:link w:val="a8"/>
    <w:uiPriority w:val="99"/>
    <w:semiHidden/>
    <w:pPr>
      <w:shd w:val="clear" w:color="auto" w:fill="000080"/>
    </w:pPr>
  </w:style>
  <w:style w:type="paragraph" w:styleId="a9">
    <w:name w:val="annotation text"/>
    <w:basedOn w:val="a0"/>
    <w:link w:val="aa"/>
    <w:uiPriority w:val="99"/>
    <w:pPr>
      <w:widowControl/>
      <w:overflowPunct w:val="0"/>
      <w:autoSpaceDE w:val="0"/>
      <w:autoSpaceDN w:val="0"/>
      <w:adjustRightInd w:val="0"/>
      <w:jc w:val="left"/>
      <w:textAlignment w:val="baseline"/>
    </w:pPr>
    <w:rPr>
      <w:kern w:val="0"/>
      <w:sz w:val="20"/>
      <w:szCs w:val="20"/>
    </w:rPr>
  </w:style>
  <w:style w:type="paragraph" w:styleId="3">
    <w:name w:val="Body Text 3"/>
    <w:basedOn w:val="a0"/>
    <w:link w:val="30"/>
    <w:uiPriority w:val="99"/>
    <w:pPr>
      <w:widowControl/>
      <w:overflowPunct w:val="0"/>
      <w:autoSpaceDE w:val="0"/>
      <w:autoSpaceDN w:val="0"/>
      <w:adjustRightInd w:val="0"/>
      <w:spacing w:after="120"/>
      <w:jc w:val="left"/>
    </w:pPr>
    <w:rPr>
      <w:kern w:val="0"/>
      <w:sz w:val="16"/>
      <w:szCs w:val="16"/>
    </w:rPr>
  </w:style>
  <w:style w:type="paragraph" w:styleId="ab">
    <w:name w:val="Body Text"/>
    <w:basedOn w:val="a0"/>
    <w:link w:val="ac"/>
    <w:uiPriority w:val="99"/>
    <w:pPr>
      <w:jc w:val="center"/>
    </w:pPr>
  </w:style>
  <w:style w:type="paragraph" w:styleId="ad">
    <w:name w:val="Body Text Indent"/>
    <w:basedOn w:val="a0"/>
    <w:link w:val="ae"/>
    <w:uiPriority w:val="99"/>
    <w:qFormat/>
    <w:pPr>
      <w:suppressAutoHyphens/>
      <w:adjustRightInd w:val="0"/>
      <w:spacing w:line="480" w:lineRule="atLeast"/>
      <w:ind w:firstLine="567"/>
    </w:pPr>
    <w:rPr>
      <w:rFonts w:ascii="楷体_GB2312" w:eastAsia="楷体_GB2312" w:cs="楷体_GB2312"/>
      <w:color w:val="000000"/>
      <w:kern w:val="0"/>
      <w:sz w:val="30"/>
      <w:szCs w:val="30"/>
    </w:rPr>
  </w:style>
  <w:style w:type="paragraph" w:styleId="2">
    <w:name w:val="Body Text Indent 2"/>
    <w:basedOn w:val="a0"/>
    <w:link w:val="20"/>
    <w:uiPriority w:val="99"/>
    <w:pPr>
      <w:adjustRightInd w:val="0"/>
      <w:spacing w:line="480" w:lineRule="atLeast"/>
      <w:ind w:firstLine="567"/>
      <w:textAlignment w:val="baseline"/>
    </w:pPr>
    <w:rPr>
      <w:rFonts w:eastAsia="楷体_GB2312"/>
      <w:spacing w:val="6"/>
      <w:kern w:val="0"/>
      <w:sz w:val="30"/>
      <w:szCs w:val="30"/>
    </w:rPr>
  </w:style>
  <w:style w:type="paragraph" w:styleId="af">
    <w:name w:val="Balloon Text"/>
    <w:basedOn w:val="a0"/>
    <w:link w:val="af0"/>
    <w:uiPriority w:val="99"/>
    <w:semiHidden/>
    <w:rPr>
      <w:sz w:val="18"/>
      <w:szCs w:val="18"/>
    </w:rPr>
  </w:style>
  <w:style w:type="paragraph" w:styleId="af1">
    <w:name w:val="footer"/>
    <w:basedOn w:val="a0"/>
    <w:link w:val="af2"/>
    <w:uiPriority w:val="99"/>
    <w:pPr>
      <w:tabs>
        <w:tab w:val="center" w:pos="4153"/>
        <w:tab w:val="right" w:pos="8306"/>
      </w:tabs>
      <w:adjustRightInd w:val="0"/>
      <w:spacing w:line="240" w:lineRule="atLeast"/>
      <w:jc w:val="left"/>
    </w:pPr>
    <w:rPr>
      <w:kern w:val="0"/>
      <w:sz w:val="18"/>
      <w:szCs w:val="18"/>
    </w:rPr>
  </w:style>
  <w:style w:type="paragraph" w:styleId="af3">
    <w:name w:val="header"/>
    <w:basedOn w:val="a0"/>
    <w:link w:val="af4"/>
    <w:uiPriority w:val="99"/>
    <w:qFormat/>
    <w:pPr>
      <w:pBdr>
        <w:bottom w:val="single" w:sz="6" w:space="1" w:color="auto"/>
      </w:pBdr>
      <w:tabs>
        <w:tab w:val="center" w:pos="4320"/>
        <w:tab w:val="right" w:pos="8640"/>
      </w:tabs>
      <w:snapToGrid w:val="0"/>
      <w:jc w:val="center"/>
    </w:pPr>
    <w:rPr>
      <w:sz w:val="18"/>
      <w:szCs w:val="18"/>
    </w:rPr>
  </w:style>
  <w:style w:type="paragraph" w:styleId="31">
    <w:name w:val="Body Text Indent 3"/>
    <w:basedOn w:val="a0"/>
    <w:link w:val="32"/>
    <w:uiPriority w:val="99"/>
    <w:pPr>
      <w:spacing w:line="480" w:lineRule="atLeast"/>
      <w:ind w:firstLineChars="200" w:firstLine="624"/>
    </w:pPr>
    <w:rPr>
      <w:rFonts w:eastAsia="楷体_GB2312"/>
      <w:spacing w:val="6"/>
      <w:kern w:val="0"/>
      <w:sz w:val="30"/>
      <w:szCs w:val="30"/>
    </w:rPr>
  </w:style>
  <w:style w:type="paragraph" w:styleId="21">
    <w:name w:val="Body Text 2"/>
    <w:basedOn w:val="a0"/>
    <w:link w:val="22"/>
    <w:uiPriority w:val="99"/>
    <w:pPr>
      <w:widowControl/>
      <w:overflowPunct w:val="0"/>
      <w:autoSpaceDE w:val="0"/>
      <w:autoSpaceDN w:val="0"/>
      <w:adjustRightInd w:val="0"/>
      <w:spacing w:after="120" w:line="480" w:lineRule="auto"/>
      <w:jc w:val="left"/>
    </w:pPr>
    <w:rPr>
      <w:kern w:val="0"/>
      <w:sz w:val="20"/>
      <w:szCs w:val="20"/>
    </w:rPr>
  </w:style>
  <w:style w:type="paragraph" w:styleId="af5">
    <w:name w:val="Normal (Web)"/>
    <w:basedOn w:val="a0"/>
    <w:uiPriority w:val="99"/>
    <w:pPr>
      <w:widowControl/>
      <w:spacing w:before="100" w:beforeAutospacing="1" w:after="100" w:afterAutospacing="1"/>
      <w:jc w:val="left"/>
    </w:pPr>
    <w:rPr>
      <w:rFonts w:ascii="Arial Unicode MS" w:hAnsi="Arial Unicode MS" w:cs="Arial Unicode MS"/>
      <w:kern w:val="0"/>
      <w:sz w:val="24"/>
      <w:szCs w:val="24"/>
    </w:rPr>
  </w:style>
  <w:style w:type="paragraph" w:styleId="af6">
    <w:name w:val="Title"/>
    <w:basedOn w:val="a0"/>
    <w:next w:val="a0"/>
    <w:link w:val="af7"/>
    <w:qFormat/>
    <w:locked/>
    <w:pPr>
      <w:spacing w:before="240" w:after="60"/>
      <w:jc w:val="center"/>
      <w:outlineLvl w:val="0"/>
    </w:pPr>
    <w:rPr>
      <w:rFonts w:asciiTheme="majorHAnsi" w:eastAsiaTheme="majorEastAsia" w:hAnsiTheme="majorHAnsi" w:cstheme="majorBidi"/>
      <w:b/>
      <w:bCs/>
      <w:sz w:val="32"/>
      <w:szCs w:val="32"/>
    </w:rPr>
  </w:style>
  <w:style w:type="paragraph" w:styleId="af8">
    <w:name w:val="annotation subject"/>
    <w:basedOn w:val="a9"/>
    <w:next w:val="a9"/>
    <w:link w:val="af9"/>
    <w:uiPriority w:val="99"/>
    <w:semiHidden/>
    <w:pPr>
      <w:widowControl w:val="0"/>
      <w:overflowPunct/>
      <w:autoSpaceDE/>
      <w:autoSpaceDN/>
      <w:adjustRightInd/>
      <w:textAlignment w:val="auto"/>
    </w:pPr>
    <w:rPr>
      <w:b/>
      <w:bCs/>
      <w:kern w:val="2"/>
      <w:sz w:val="21"/>
      <w:szCs w:val="21"/>
    </w:rPr>
  </w:style>
  <w:style w:type="paragraph" w:styleId="afa">
    <w:name w:val="Body Text First Indent"/>
    <w:basedOn w:val="ab"/>
    <w:link w:val="afb"/>
    <w:uiPriority w:val="99"/>
    <w:pPr>
      <w:widowControl/>
      <w:overflowPunct w:val="0"/>
      <w:autoSpaceDE w:val="0"/>
      <w:autoSpaceDN w:val="0"/>
      <w:adjustRightInd w:val="0"/>
      <w:spacing w:after="120"/>
      <w:ind w:firstLine="420"/>
      <w:jc w:val="left"/>
      <w:textAlignment w:val="baseline"/>
    </w:pPr>
    <w:rPr>
      <w:kern w:val="0"/>
      <w:sz w:val="20"/>
      <w:szCs w:val="20"/>
    </w:rPr>
  </w:style>
  <w:style w:type="table" w:styleId="afc">
    <w:name w:val="Table Grid"/>
    <w:basedOn w:val="a3"/>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page number"/>
    <w:basedOn w:val="a2"/>
    <w:uiPriority w:val="99"/>
    <w:qFormat/>
  </w:style>
  <w:style w:type="character" w:styleId="afe">
    <w:name w:val="FollowedHyperlink"/>
    <w:basedOn w:val="a2"/>
    <w:uiPriority w:val="99"/>
    <w:rPr>
      <w:color w:val="800080"/>
      <w:u w:val="single"/>
    </w:rPr>
  </w:style>
  <w:style w:type="character" w:styleId="aff">
    <w:name w:val="Emphasis"/>
    <w:basedOn w:val="a2"/>
    <w:uiPriority w:val="20"/>
    <w:qFormat/>
    <w:locked/>
    <w:rPr>
      <w:i/>
      <w:iCs/>
    </w:rPr>
  </w:style>
  <w:style w:type="character" w:styleId="aff0">
    <w:name w:val="line number"/>
    <w:basedOn w:val="a2"/>
    <w:uiPriority w:val="99"/>
    <w:qFormat/>
  </w:style>
  <w:style w:type="character" w:styleId="aff1">
    <w:name w:val="Hyperlink"/>
    <w:basedOn w:val="a2"/>
    <w:uiPriority w:val="99"/>
    <w:rPr>
      <w:rFonts w:ascii="Arial" w:hAnsi="Arial" w:cs="Arial"/>
      <w:color w:val="0000FF"/>
      <w:sz w:val="15"/>
      <w:szCs w:val="15"/>
      <w:u w:val="single"/>
    </w:rPr>
  </w:style>
  <w:style w:type="character" w:styleId="aff2">
    <w:name w:val="annotation reference"/>
    <w:basedOn w:val="a2"/>
    <w:uiPriority w:val="99"/>
    <w:rPr>
      <w:sz w:val="21"/>
      <w:szCs w:val="21"/>
    </w:rPr>
  </w:style>
  <w:style w:type="character" w:customStyle="1" w:styleId="10">
    <w:name w:val="标题 1 字符"/>
    <w:basedOn w:val="a2"/>
    <w:link w:val="1"/>
    <w:uiPriority w:val="99"/>
    <w:qFormat/>
    <w:locked/>
    <w:rPr>
      <w:b/>
      <w:bCs/>
      <w:kern w:val="44"/>
      <w:sz w:val="44"/>
      <w:szCs w:val="44"/>
    </w:rPr>
  </w:style>
  <w:style w:type="character" w:customStyle="1" w:styleId="40">
    <w:name w:val="标题 4 字符"/>
    <w:basedOn w:val="a2"/>
    <w:link w:val="4"/>
    <w:uiPriority w:val="99"/>
    <w:semiHidden/>
    <w:qFormat/>
    <w:locked/>
    <w:rPr>
      <w:rFonts w:ascii="Cambria" w:eastAsia="宋体" w:hAnsi="Cambria" w:cs="Cambria"/>
      <w:b/>
      <w:bCs/>
      <w:sz w:val="28"/>
      <w:szCs w:val="28"/>
    </w:rPr>
  </w:style>
  <w:style w:type="character" w:customStyle="1" w:styleId="af4">
    <w:name w:val="页眉 字符"/>
    <w:basedOn w:val="a2"/>
    <w:link w:val="af3"/>
    <w:uiPriority w:val="99"/>
    <w:semiHidden/>
    <w:qFormat/>
    <w:locked/>
    <w:rPr>
      <w:sz w:val="18"/>
      <w:szCs w:val="18"/>
    </w:rPr>
  </w:style>
  <w:style w:type="character" w:customStyle="1" w:styleId="ae">
    <w:name w:val="正文文本缩进 字符"/>
    <w:basedOn w:val="a2"/>
    <w:link w:val="ad"/>
    <w:uiPriority w:val="99"/>
    <w:qFormat/>
    <w:locked/>
    <w:rPr>
      <w:rFonts w:ascii="楷体_GB2312" w:eastAsia="楷体_GB2312" w:cs="楷体_GB2312"/>
      <w:color w:val="000000"/>
      <w:sz w:val="30"/>
      <w:szCs w:val="30"/>
    </w:rPr>
  </w:style>
  <w:style w:type="character" w:customStyle="1" w:styleId="af2">
    <w:name w:val="页脚 字符"/>
    <w:basedOn w:val="a2"/>
    <w:link w:val="af1"/>
    <w:uiPriority w:val="99"/>
    <w:semiHidden/>
    <w:locked/>
    <w:rPr>
      <w:sz w:val="18"/>
      <w:szCs w:val="18"/>
    </w:rPr>
  </w:style>
  <w:style w:type="character" w:customStyle="1" w:styleId="22">
    <w:name w:val="正文文本 2 字符"/>
    <w:basedOn w:val="a2"/>
    <w:link w:val="21"/>
    <w:uiPriority w:val="99"/>
    <w:semiHidden/>
    <w:locked/>
    <w:rPr>
      <w:sz w:val="21"/>
      <w:szCs w:val="21"/>
    </w:rPr>
  </w:style>
  <w:style w:type="paragraph" w:customStyle="1" w:styleId="Headingb">
    <w:name w:val="Heading_b"/>
    <w:basedOn w:val="a0"/>
    <w:next w:val="a0"/>
    <w:uiPriority w:val="99"/>
    <w:pPr>
      <w:keepNext/>
      <w:widowControl/>
      <w:tabs>
        <w:tab w:val="left" w:pos="794"/>
        <w:tab w:val="left" w:pos="1191"/>
        <w:tab w:val="left" w:pos="1588"/>
        <w:tab w:val="left" w:pos="1985"/>
      </w:tabs>
      <w:overflowPunct w:val="0"/>
      <w:autoSpaceDE w:val="0"/>
      <w:autoSpaceDN w:val="0"/>
      <w:adjustRightInd w:val="0"/>
      <w:spacing w:before="160"/>
      <w:jc w:val="left"/>
    </w:pPr>
    <w:rPr>
      <w:b/>
      <w:bCs/>
      <w:kern w:val="0"/>
      <w:sz w:val="24"/>
      <w:szCs w:val="24"/>
      <w:lang w:val="en-GB" w:eastAsia="en-US"/>
    </w:rPr>
  </w:style>
  <w:style w:type="character" w:customStyle="1" w:styleId="30">
    <w:name w:val="正文文本 3 字符"/>
    <w:basedOn w:val="a2"/>
    <w:link w:val="3"/>
    <w:uiPriority w:val="99"/>
    <w:semiHidden/>
    <w:locked/>
    <w:rPr>
      <w:sz w:val="16"/>
      <w:szCs w:val="16"/>
    </w:rPr>
  </w:style>
  <w:style w:type="character" w:customStyle="1" w:styleId="ac">
    <w:name w:val="正文文本 字符"/>
    <w:basedOn w:val="a2"/>
    <w:link w:val="ab"/>
    <w:uiPriority w:val="99"/>
    <w:semiHidden/>
    <w:locked/>
    <w:rPr>
      <w:sz w:val="21"/>
      <w:szCs w:val="21"/>
    </w:rPr>
  </w:style>
  <w:style w:type="paragraph" w:customStyle="1" w:styleId="Technical">
    <w:name w:val="Technical"/>
    <w:basedOn w:val="a0"/>
    <w:uiPriority w:val="99"/>
    <w:pPr>
      <w:widowControl/>
      <w:numPr>
        <w:numId w:val="2"/>
      </w:numPr>
      <w:overflowPunct w:val="0"/>
      <w:autoSpaceDE w:val="0"/>
      <w:autoSpaceDN w:val="0"/>
      <w:adjustRightInd w:val="0"/>
      <w:jc w:val="left"/>
      <w:textAlignment w:val="baseline"/>
    </w:pPr>
    <w:rPr>
      <w:rFonts w:ascii="FuturaA Md BT" w:hAnsi="FuturaA Md BT" w:cs="FuturaA Md BT"/>
      <w:kern w:val="0"/>
      <w:sz w:val="24"/>
      <w:szCs w:val="24"/>
    </w:rPr>
  </w:style>
  <w:style w:type="character" w:customStyle="1" w:styleId="a6">
    <w:name w:val="宏文本 字符"/>
    <w:basedOn w:val="a2"/>
    <w:link w:val="a5"/>
    <w:uiPriority w:val="99"/>
    <w:semiHidden/>
    <w:locked/>
    <w:rPr>
      <w:rFonts w:ascii="Courier New" w:hAnsi="Courier New" w:cs="Courier New"/>
      <w:sz w:val="24"/>
      <w:szCs w:val="24"/>
      <w:lang w:val="en-US" w:eastAsia="zh-CN"/>
    </w:rPr>
  </w:style>
  <w:style w:type="character" w:customStyle="1" w:styleId="20">
    <w:name w:val="正文文本缩进 2 字符"/>
    <w:basedOn w:val="a2"/>
    <w:link w:val="2"/>
    <w:uiPriority w:val="99"/>
    <w:semiHidden/>
    <w:locked/>
    <w:rPr>
      <w:sz w:val="21"/>
      <w:szCs w:val="21"/>
    </w:rPr>
  </w:style>
  <w:style w:type="character" w:customStyle="1" w:styleId="32">
    <w:name w:val="正文文本缩进 3 字符"/>
    <w:basedOn w:val="a2"/>
    <w:link w:val="31"/>
    <w:uiPriority w:val="99"/>
    <w:semiHidden/>
    <w:locked/>
    <w:rPr>
      <w:sz w:val="16"/>
      <w:szCs w:val="16"/>
    </w:rPr>
  </w:style>
  <w:style w:type="character" w:customStyle="1" w:styleId="a8">
    <w:name w:val="文档结构图 字符"/>
    <w:basedOn w:val="a2"/>
    <w:link w:val="a7"/>
    <w:uiPriority w:val="99"/>
    <w:semiHidden/>
    <w:locked/>
    <w:rPr>
      <w:sz w:val="2"/>
      <w:szCs w:val="2"/>
    </w:rPr>
  </w:style>
  <w:style w:type="paragraph" w:customStyle="1" w:styleId="Style">
    <w:name w:val="Style"/>
    <w:basedOn w:val="a0"/>
    <w:uiPriority w:val="99"/>
    <w:pPr>
      <w:widowControl/>
      <w:overflowPunct w:val="0"/>
      <w:autoSpaceDE w:val="0"/>
      <w:autoSpaceDN w:val="0"/>
      <w:adjustRightInd w:val="0"/>
      <w:jc w:val="left"/>
      <w:textAlignment w:val="baseline"/>
    </w:pPr>
    <w:rPr>
      <w:rFonts w:ascii="FuturaA Md BT" w:hAnsi="FuturaA Md BT" w:cs="FuturaA Md BT"/>
      <w:kern w:val="0"/>
      <w:sz w:val="24"/>
      <w:szCs w:val="24"/>
    </w:rPr>
  </w:style>
  <w:style w:type="paragraph" w:customStyle="1" w:styleId="CommercialT">
    <w:name w:val="Commercial T"/>
    <w:basedOn w:val="a0"/>
    <w:uiPriority w:val="99"/>
    <w:pPr>
      <w:widowControl/>
      <w:overflowPunct w:val="0"/>
      <w:autoSpaceDE w:val="0"/>
      <w:autoSpaceDN w:val="0"/>
      <w:adjustRightInd w:val="0"/>
      <w:jc w:val="left"/>
      <w:textAlignment w:val="baseline"/>
    </w:pPr>
    <w:rPr>
      <w:rFonts w:ascii="FuturaA Bk BT" w:hAnsi="FuturaA Bk BT" w:cs="FuturaA Bk BT"/>
      <w:kern w:val="0"/>
      <w:sz w:val="24"/>
      <w:szCs w:val="24"/>
    </w:rPr>
  </w:style>
  <w:style w:type="paragraph" w:customStyle="1" w:styleId="berschrift0">
    <w:name w:val="Überschrift0"/>
    <w:basedOn w:val="a0"/>
    <w:next w:val="a0"/>
    <w:uiPriority w:val="99"/>
    <w:pPr>
      <w:widowControl/>
      <w:spacing w:before="240"/>
    </w:pPr>
    <w:rPr>
      <w:rFonts w:ascii="FuturaA Md BT" w:hAnsi="FuturaA Md BT" w:cs="FuturaA Md BT"/>
      <w:b/>
      <w:bCs/>
      <w:kern w:val="0"/>
      <w:sz w:val="20"/>
      <w:szCs w:val="20"/>
      <w:lang w:eastAsia="en-US"/>
    </w:rPr>
  </w:style>
  <w:style w:type="character" w:customStyle="1" w:styleId="h11">
    <w:name w:val="h11"/>
    <w:basedOn w:val="a2"/>
    <w:uiPriority w:val="99"/>
    <w:rPr>
      <w:rFonts w:ascii="Verdana" w:hAnsi="Verdana" w:cs="Verdana"/>
      <w:sz w:val="26"/>
      <w:szCs w:val="26"/>
      <w:u w:val="none"/>
    </w:rPr>
  </w:style>
  <w:style w:type="character" w:customStyle="1" w:styleId="unnamed31">
    <w:name w:val="unnamed31"/>
    <w:basedOn w:val="a2"/>
    <w:uiPriority w:val="99"/>
    <w:rPr>
      <w:spacing w:val="480"/>
    </w:rPr>
  </w:style>
  <w:style w:type="character" w:customStyle="1" w:styleId="aa">
    <w:name w:val="批注文字 字符"/>
    <w:basedOn w:val="a2"/>
    <w:link w:val="a9"/>
    <w:uiPriority w:val="99"/>
    <w:locked/>
  </w:style>
  <w:style w:type="paragraph" w:customStyle="1" w:styleId="unnamed1">
    <w:name w:val="unnamed1"/>
    <w:basedOn w:val="a0"/>
    <w:uiPriority w:val="99"/>
    <w:pPr>
      <w:widowControl/>
      <w:spacing w:before="100" w:beforeAutospacing="1" w:after="100" w:afterAutospacing="1" w:line="360" w:lineRule="auto"/>
      <w:jc w:val="left"/>
    </w:pPr>
    <w:rPr>
      <w:rFonts w:ascii="Arial Unicode MS" w:hAnsi="Arial Unicode MS" w:cs="Arial Unicode MS"/>
      <w:kern w:val="0"/>
      <w:sz w:val="24"/>
      <w:szCs w:val="24"/>
    </w:rPr>
  </w:style>
  <w:style w:type="character" w:customStyle="1" w:styleId="afb">
    <w:name w:val="正文文本首行缩进 字符"/>
    <w:basedOn w:val="ac"/>
    <w:link w:val="afa"/>
    <w:uiPriority w:val="99"/>
    <w:semiHidden/>
    <w:locked/>
    <w:rPr>
      <w:sz w:val="21"/>
      <w:szCs w:val="21"/>
    </w:rPr>
  </w:style>
  <w:style w:type="character" w:customStyle="1" w:styleId="af0">
    <w:name w:val="批注框文本 字符"/>
    <w:basedOn w:val="a2"/>
    <w:link w:val="af"/>
    <w:uiPriority w:val="99"/>
    <w:semiHidden/>
    <w:locked/>
    <w:rPr>
      <w:sz w:val="2"/>
      <w:szCs w:val="2"/>
    </w:rPr>
  </w:style>
  <w:style w:type="character" w:customStyle="1" w:styleId="af9">
    <w:name w:val="批注主题 字符"/>
    <w:basedOn w:val="aa"/>
    <w:link w:val="af8"/>
    <w:uiPriority w:val="99"/>
    <w:semiHidden/>
    <w:locked/>
    <w:rPr>
      <w:b/>
      <w:bCs/>
      <w:sz w:val="21"/>
      <w:szCs w:val="21"/>
    </w:rPr>
  </w:style>
  <w:style w:type="character" w:customStyle="1" w:styleId="apple-style-span">
    <w:name w:val="apple-style-span"/>
    <w:basedOn w:val="a2"/>
    <w:uiPriority w:val="99"/>
  </w:style>
  <w:style w:type="paragraph" w:customStyle="1" w:styleId="Paragrafo">
    <w:name w:val="Paragrafo"/>
    <w:basedOn w:val="af3"/>
    <w:uiPriority w:val="99"/>
    <w:pPr>
      <w:widowControl/>
      <w:pBdr>
        <w:bottom w:val="none" w:sz="0" w:space="0" w:color="auto"/>
      </w:pBdr>
      <w:tabs>
        <w:tab w:val="clear" w:pos="4320"/>
        <w:tab w:val="clear" w:pos="8640"/>
      </w:tabs>
      <w:snapToGrid/>
      <w:spacing w:line="360" w:lineRule="auto"/>
      <w:jc w:val="both"/>
    </w:pPr>
    <w:rPr>
      <w:kern w:val="0"/>
      <w:sz w:val="22"/>
      <w:szCs w:val="22"/>
      <w:lang w:eastAsia="it-IT"/>
    </w:rPr>
  </w:style>
  <w:style w:type="paragraph" w:customStyle="1" w:styleId="11">
    <w:name w:val="修订1"/>
    <w:hidden/>
    <w:uiPriority w:val="99"/>
    <w:semiHidden/>
    <w:rPr>
      <w:kern w:val="2"/>
      <w:sz w:val="21"/>
      <w:szCs w:val="21"/>
    </w:rPr>
  </w:style>
  <w:style w:type="paragraph" w:customStyle="1" w:styleId="12">
    <w:name w:val="列表段落1"/>
    <w:basedOn w:val="a0"/>
    <w:uiPriority w:val="34"/>
    <w:qFormat/>
    <w:pPr>
      <w:widowControl/>
      <w:ind w:firstLine="420"/>
    </w:pPr>
    <w:rPr>
      <w:rFonts w:ascii="Calibri" w:hAnsi="Calibri" w:cs="宋体"/>
      <w:kern w:val="0"/>
    </w:rPr>
  </w:style>
  <w:style w:type="character" w:customStyle="1" w:styleId="13">
    <w:name w:val="占位符文本1"/>
    <w:basedOn w:val="a2"/>
    <w:uiPriority w:val="99"/>
    <w:semiHidden/>
    <w:rPr>
      <w:color w:val="808080"/>
    </w:rPr>
  </w:style>
  <w:style w:type="character" w:customStyle="1" w:styleId="af7">
    <w:name w:val="标题 字符"/>
    <w:basedOn w:val="a2"/>
    <w:link w:val="af6"/>
    <w:rPr>
      <w:rFonts w:asciiTheme="majorHAnsi" w:eastAsiaTheme="majorEastAsia" w:hAnsiTheme="majorHAnsi" w:cstheme="majorBidi"/>
      <w:b/>
      <w:bCs/>
      <w:sz w:val="32"/>
      <w:szCs w:val="32"/>
    </w:rPr>
  </w:style>
  <w:style w:type="paragraph" w:customStyle="1" w:styleId="Aff3">
    <w:name w:val="正文 A"/>
    <w:pPr>
      <w:widowControl w:val="0"/>
      <w:jc w:val="both"/>
    </w:pPr>
    <w:rPr>
      <w:rFonts w:ascii="Arial Unicode MS" w:eastAsia="Times New Roman" w:hAnsi="Arial Unicode MS" w:cs="Arial Unicode MS" w:hint="eastAsia"/>
      <w:color w:val="000000"/>
      <w:kern w:val="2"/>
      <w:sz w:val="21"/>
      <w:szCs w:val="21"/>
      <w:u w:color="000000"/>
    </w:rPr>
  </w:style>
  <w:style w:type="paragraph" w:customStyle="1" w:styleId="23">
    <w:name w:val="修订2"/>
    <w:hidden/>
    <w:uiPriority w:val="99"/>
    <w:unhideWhenUsed/>
    <w:rPr>
      <w:kern w:val="2"/>
      <w:sz w:val="21"/>
      <w:szCs w:val="21"/>
    </w:rPr>
  </w:style>
  <w:style w:type="character" w:customStyle="1" w:styleId="14">
    <w:name w:val="批注文字 字符1"/>
    <w:uiPriority w:val="99"/>
    <w:semiHidden/>
    <w:locked/>
    <w:rPr>
      <w:kern w:val="2"/>
      <w:sz w:val="21"/>
      <w:szCs w:val="22"/>
    </w:rPr>
  </w:style>
  <w:style w:type="paragraph" w:customStyle="1" w:styleId="33">
    <w:name w:val="修订3"/>
    <w:hidden/>
    <w:uiPriority w:val="99"/>
    <w:unhideWhenUsed/>
    <w:rPr>
      <w:kern w:val="2"/>
      <w:sz w:val="21"/>
      <w:szCs w:val="21"/>
    </w:rPr>
  </w:style>
  <w:style w:type="paragraph" w:styleId="aff4">
    <w:name w:val="Revision"/>
    <w:hidden/>
    <w:uiPriority w:val="99"/>
    <w:unhideWhenUsed/>
    <w:rsid w:val="00C0013A"/>
    <w:rPr>
      <w:kern w:val="2"/>
      <w:sz w:val="21"/>
      <w:szCs w:val="21"/>
    </w:rPr>
  </w:style>
  <w:style w:type="character" w:customStyle="1" w:styleId="Char">
    <w:name w:val="批注文字 Char"/>
    <w:uiPriority w:val="99"/>
    <w:semiHidden/>
    <w:rsid w:val="00646265"/>
    <w:rPr>
      <w:kern w:val="2"/>
      <w:sz w:val="21"/>
      <w:szCs w:val="22"/>
    </w:rPr>
  </w:style>
  <w:style w:type="paragraph" w:styleId="aff5">
    <w:name w:val="List Paragraph"/>
    <w:basedOn w:val="a0"/>
    <w:uiPriority w:val="99"/>
    <w:unhideWhenUsed/>
    <w:rsid w:val="00F70C31"/>
    <w:pPr>
      <w:ind w:firstLineChars="200" w:firstLine="420"/>
    </w:pPr>
  </w:style>
  <w:style w:type="character" w:styleId="aff6">
    <w:name w:val="Strong"/>
    <w:basedOn w:val="a2"/>
    <w:uiPriority w:val="22"/>
    <w:qFormat/>
    <w:locked/>
    <w:rsid w:val="00F143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6290">
      <w:bodyDiv w:val="1"/>
      <w:marLeft w:val="0"/>
      <w:marRight w:val="0"/>
      <w:marTop w:val="0"/>
      <w:marBottom w:val="0"/>
      <w:divBdr>
        <w:top w:val="none" w:sz="0" w:space="0" w:color="auto"/>
        <w:left w:val="none" w:sz="0" w:space="0" w:color="auto"/>
        <w:bottom w:val="none" w:sz="0" w:space="0" w:color="auto"/>
        <w:right w:val="none" w:sz="0" w:space="0" w:color="auto"/>
      </w:divBdr>
    </w:div>
    <w:div w:id="211381572">
      <w:bodyDiv w:val="1"/>
      <w:marLeft w:val="0"/>
      <w:marRight w:val="0"/>
      <w:marTop w:val="0"/>
      <w:marBottom w:val="0"/>
      <w:divBdr>
        <w:top w:val="none" w:sz="0" w:space="0" w:color="auto"/>
        <w:left w:val="none" w:sz="0" w:space="0" w:color="auto"/>
        <w:bottom w:val="none" w:sz="0" w:space="0" w:color="auto"/>
        <w:right w:val="none" w:sz="0" w:space="0" w:color="auto"/>
      </w:divBdr>
    </w:div>
    <w:div w:id="280497433">
      <w:bodyDiv w:val="1"/>
      <w:marLeft w:val="0"/>
      <w:marRight w:val="0"/>
      <w:marTop w:val="0"/>
      <w:marBottom w:val="0"/>
      <w:divBdr>
        <w:top w:val="none" w:sz="0" w:space="0" w:color="auto"/>
        <w:left w:val="none" w:sz="0" w:space="0" w:color="auto"/>
        <w:bottom w:val="none" w:sz="0" w:space="0" w:color="auto"/>
        <w:right w:val="none" w:sz="0" w:space="0" w:color="auto"/>
      </w:divBdr>
    </w:div>
    <w:div w:id="483592692">
      <w:bodyDiv w:val="1"/>
      <w:marLeft w:val="0"/>
      <w:marRight w:val="0"/>
      <w:marTop w:val="0"/>
      <w:marBottom w:val="0"/>
      <w:divBdr>
        <w:top w:val="none" w:sz="0" w:space="0" w:color="auto"/>
        <w:left w:val="none" w:sz="0" w:space="0" w:color="auto"/>
        <w:bottom w:val="none" w:sz="0" w:space="0" w:color="auto"/>
        <w:right w:val="none" w:sz="0" w:space="0" w:color="auto"/>
      </w:divBdr>
    </w:div>
    <w:div w:id="621306873">
      <w:bodyDiv w:val="1"/>
      <w:marLeft w:val="0"/>
      <w:marRight w:val="0"/>
      <w:marTop w:val="0"/>
      <w:marBottom w:val="0"/>
      <w:divBdr>
        <w:top w:val="none" w:sz="0" w:space="0" w:color="auto"/>
        <w:left w:val="none" w:sz="0" w:space="0" w:color="auto"/>
        <w:bottom w:val="none" w:sz="0" w:space="0" w:color="auto"/>
        <w:right w:val="none" w:sz="0" w:space="0" w:color="auto"/>
      </w:divBdr>
    </w:div>
    <w:div w:id="858742225">
      <w:bodyDiv w:val="1"/>
      <w:marLeft w:val="0"/>
      <w:marRight w:val="0"/>
      <w:marTop w:val="0"/>
      <w:marBottom w:val="0"/>
      <w:divBdr>
        <w:top w:val="none" w:sz="0" w:space="0" w:color="auto"/>
        <w:left w:val="none" w:sz="0" w:space="0" w:color="auto"/>
        <w:bottom w:val="none" w:sz="0" w:space="0" w:color="auto"/>
        <w:right w:val="none" w:sz="0" w:space="0" w:color="auto"/>
      </w:divBdr>
    </w:div>
    <w:div w:id="2102096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1038</Words>
  <Characters>5922</Characters>
  <Application>Microsoft Office Word</Application>
  <DocSecurity>0</DocSecurity>
  <Lines>49</Lines>
  <Paragraphs>13</Paragraphs>
  <ScaleCrop>false</ScaleCrop>
  <Company>kingandwood</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dc:title>
  <dc:creator>0101033</dc:creator>
  <cp:lastModifiedBy>rain pox</cp:lastModifiedBy>
  <cp:revision>2</cp:revision>
  <cp:lastPrinted>2021-01-01T06:58:00Z</cp:lastPrinted>
  <dcterms:created xsi:type="dcterms:W3CDTF">2023-12-13T07:43:00Z</dcterms:created>
  <dcterms:modified xsi:type="dcterms:W3CDTF">2023-12-13T07:43:00Z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2052-5.4.0.7910</vt:lpwstr>
  </property>
  <property fmtid="{D5CDD505-2E9C-101B-9397-08002B2CF9AE}" pid="3" name="ICV">
    <vt:lpwstr>6A2D6F0ED52AFDE75756DF64A3F92764_42</vt:lpwstr>
  </property>
</Properties>
</file>